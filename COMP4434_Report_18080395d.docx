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417B" w14:textId="34309E35" w:rsidR="00003115" w:rsidRDefault="00003115" w:rsidP="00003115">
      <w:pPr>
        <w:jc w:val="center"/>
        <w:rPr>
          <w:rFonts w:cstheme="minorHAnsi"/>
          <w:b/>
          <w:bCs/>
          <w:sz w:val="32"/>
          <w:szCs w:val="32"/>
          <w:u w:val="single"/>
        </w:rPr>
      </w:pPr>
      <w:r>
        <w:rPr>
          <w:rFonts w:cstheme="minorHAnsi"/>
          <w:b/>
          <w:bCs/>
          <w:sz w:val="32"/>
          <w:szCs w:val="32"/>
          <w:u w:val="single"/>
        </w:rPr>
        <w:t>COMP4434: Project Report</w:t>
      </w:r>
    </w:p>
    <w:p w14:paraId="4832190A" w14:textId="2094D9E4" w:rsidR="00003115" w:rsidRDefault="00003115" w:rsidP="00003115">
      <w:pPr>
        <w:jc w:val="center"/>
        <w:rPr>
          <w:rFonts w:cstheme="minorHAnsi"/>
          <w:b/>
          <w:bCs/>
          <w:sz w:val="32"/>
          <w:szCs w:val="32"/>
          <w:u w:val="single"/>
        </w:rPr>
      </w:pPr>
      <w:r>
        <w:rPr>
          <w:rFonts w:cstheme="minorHAnsi"/>
          <w:b/>
          <w:bCs/>
          <w:sz w:val="32"/>
          <w:szCs w:val="32"/>
          <w:u w:val="single"/>
        </w:rPr>
        <w:t>Sweta Das</w:t>
      </w:r>
    </w:p>
    <w:p w14:paraId="0977B5DB" w14:textId="6E455BA0" w:rsidR="00003115" w:rsidRPr="00003115" w:rsidRDefault="00003115" w:rsidP="00003115">
      <w:pPr>
        <w:jc w:val="center"/>
        <w:rPr>
          <w:rFonts w:cstheme="minorHAnsi"/>
          <w:b/>
          <w:bCs/>
          <w:sz w:val="32"/>
          <w:szCs w:val="32"/>
          <w:u w:val="single"/>
        </w:rPr>
      </w:pPr>
      <w:r>
        <w:rPr>
          <w:rFonts w:cstheme="minorHAnsi"/>
          <w:b/>
          <w:bCs/>
          <w:sz w:val="32"/>
          <w:szCs w:val="32"/>
          <w:u w:val="single"/>
        </w:rPr>
        <w:t>Student ID: 18080395d</w:t>
      </w:r>
    </w:p>
    <w:p w14:paraId="68297165" w14:textId="0D29FE80" w:rsidR="005C6E20" w:rsidRPr="005C6E20" w:rsidRDefault="005C6E20" w:rsidP="005C6E20">
      <w:pPr>
        <w:rPr>
          <w:rFonts w:cstheme="minorHAnsi"/>
          <w:b/>
          <w:bCs/>
          <w:sz w:val="28"/>
          <w:szCs w:val="28"/>
          <w:u w:val="single"/>
        </w:rPr>
      </w:pPr>
      <w:r>
        <w:rPr>
          <w:rFonts w:cstheme="minorHAnsi"/>
          <w:b/>
          <w:bCs/>
          <w:sz w:val="28"/>
          <w:szCs w:val="28"/>
          <w:u w:val="single"/>
        </w:rPr>
        <w:t>Task1:</w:t>
      </w:r>
    </w:p>
    <w:p w14:paraId="3B18835F" w14:textId="6E625C82" w:rsidR="00104A1D" w:rsidRDefault="00104A1D" w:rsidP="005C6E20">
      <w:pPr>
        <w:pStyle w:val="ListParagraph"/>
        <w:numPr>
          <w:ilvl w:val="0"/>
          <w:numId w:val="6"/>
        </w:numPr>
        <w:rPr>
          <w:rFonts w:cstheme="minorHAnsi"/>
          <w:sz w:val="28"/>
          <w:szCs w:val="28"/>
        </w:rPr>
      </w:pPr>
      <w:r w:rsidRPr="005C6E20">
        <w:rPr>
          <w:rFonts w:cstheme="minorHAnsi"/>
          <w:sz w:val="28"/>
          <w:szCs w:val="28"/>
        </w:rPr>
        <w:t xml:space="preserve">Details of Data analytics </w:t>
      </w:r>
    </w:p>
    <w:p w14:paraId="4E83DE83" w14:textId="647BBAB7" w:rsidR="00BD457D" w:rsidRPr="005C6E20" w:rsidRDefault="00BD457D" w:rsidP="00BD457D">
      <w:pPr>
        <w:pStyle w:val="ListParagraph"/>
        <w:numPr>
          <w:ilvl w:val="1"/>
          <w:numId w:val="6"/>
        </w:numPr>
        <w:rPr>
          <w:rFonts w:cstheme="minorHAnsi"/>
          <w:sz w:val="28"/>
          <w:szCs w:val="28"/>
        </w:rPr>
      </w:pPr>
      <w:r>
        <w:rPr>
          <w:rFonts w:cstheme="minorHAnsi"/>
          <w:sz w:val="28"/>
          <w:szCs w:val="28"/>
          <w:u w:val="single"/>
        </w:rPr>
        <w:t xml:space="preserve">Purpose: </w:t>
      </w:r>
      <w:r>
        <w:rPr>
          <w:rFonts w:cstheme="minorHAnsi"/>
          <w:sz w:val="28"/>
          <w:szCs w:val="28"/>
        </w:rPr>
        <w:t xml:space="preserve"> The </w:t>
      </w:r>
      <w:r w:rsidR="006D3FDD">
        <w:rPr>
          <w:rFonts w:cstheme="minorHAnsi"/>
          <w:sz w:val="28"/>
          <w:szCs w:val="28"/>
        </w:rPr>
        <w:t xml:space="preserve">aim is to predict ratings of a teleplay </w:t>
      </w:r>
      <w:r w:rsidR="00D90A8B">
        <w:rPr>
          <w:rFonts w:cstheme="minorHAnsi"/>
          <w:sz w:val="28"/>
          <w:szCs w:val="28"/>
        </w:rPr>
        <w:t xml:space="preserve">using neural network </w:t>
      </w:r>
      <w:r w:rsidR="006D3FDD">
        <w:rPr>
          <w:rFonts w:cstheme="minorHAnsi"/>
          <w:sz w:val="28"/>
          <w:szCs w:val="28"/>
        </w:rPr>
        <w:t>and find average ratings by new users as well</w:t>
      </w:r>
      <w:r w:rsidR="00D90A8B">
        <w:rPr>
          <w:rFonts w:cstheme="minorHAnsi"/>
          <w:sz w:val="28"/>
          <w:szCs w:val="28"/>
        </w:rPr>
        <w:t>, using map reduce.</w:t>
      </w:r>
    </w:p>
    <w:p w14:paraId="36C35501" w14:textId="7A510F8E" w:rsidR="00104A1D" w:rsidRPr="005C6E20" w:rsidRDefault="00104A1D" w:rsidP="005C6E20">
      <w:pPr>
        <w:pStyle w:val="ListParagraph"/>
        <w:numPr>
          <w:ilvl w:val="0"/>
          <w:numId w:val="6"/>
        </w:numPr>
        <w:rPr>
          <w:rFonts w:cstheme="minorHAnsi"/>
          <w:sz w:val="28"/>
          <w:szCs w:val="28"/>
        </w:rPr>
      </w:pPr>
      <w:r w:rsidRPr="005C6E20">
        <w:rPr>
          <w:rFonts w:cstheme="minorHAnsi"/>
          <w:sz w:val="28"/>
          <w:szCs w:val="28"/>
        </w:rPr>
        <w:t xml:space="preserve">Details of model design and implementation </w:t>
      </w:r>
    </w:p>
    <w:p w14:paraId="34F6AA62" w14:textId="20107383" w:rsidR="00FC60F6" w:rsidRPr="005C6E20" w:rsidRDefault="00FC60F6" w:rsidP="005C6E20">
      <w:pPr>
        <w:pStyle w:val="ListParagraph"/>
        <w:numPr>
          <w:ilvl w:val="1"/>
          <w:numId w:val="6"/>
        </w:numPr>
        <w:rPr>
          <w:rFonts w:cstheme="minorHAnsi"/>
          <w:sz w:val="28"/>
          <w:szCs w:val="28"/>
        </w:rPr>
      </w:pPr>
      <w:r w:rsidRPr="005C6E20">
        <w:rPr>
          <w:rFonts w:cstheme="minorHAnsi"/>
          <w:sz w:val="28"/>
          <w:szCs w:val="28"/>
        </w:rPr>
        <w:t xml:space="preserve">Pre-processing of data: </w:t>
      </w:r>
    </w:p>
    <w:p w14:paraId="322C3CE3" w14:textId="34C5C4CD" w:rsidR="004D55B9" w:rsidRPr="0075791F" w:rsidRDefault="0079689B" w:rsidP="005C6E20">
      <w:pPr>
        <w:pStyle w:val="ListParagraph"/>
        <w:numPr>
          <w:ilvl w:val="2"/>
          <w:numId w:val="6"/>
        </w:numPr>
        <w:rPr>
          <w:rFonts w:cstheme="minorHAnsi"/>
          <w:sz w:val="28"/>
          <w:szCs w:val="28"/>
        </w:rPr>
      </w:pPr>
      <w:r>
        <w:rPr>
          <w:rFonts w:cstheme="minorHAnsi"/>
          <w:sz w:val="28"/>
          <w:szCs w:val="28"/>
          <w:u w:val="single"/>
        </w:rPr>
        <w:t xml:space="preserve">Unwanted values: </w:t>
      </w:r>
      <w:r w:rsidR="004D55B9" w:rsidRPr="0075791F">
        <w:rPr>
          <w:rFonts w:cstheme="minorHAnsi"/>
          <w:sz w:val="28"/>
          <w:szCs w:val="28"/>
        </w:rPr>
        <w:t xml:space="preserve">The pre-processing of data is a preliminary step which is taken before analysing the data. This helps to organise the data well into a desired structure, so that while using the data for analysis we do not have to write the coding to ignore the unwanted values, hence being saved from including unwanted values while calculation. Also, if we can convert the string values into numerical values, it will be easier to access the data. </w:t>
      </w:r>
    </w:p>
    <w:p w14:paraId="0610AA68" w14:textId="48660BDB" w:rsidR="004D55B9" w:rsidRPr="0075791F" w:rsidRDefault="004D55B9" w:rsidP="004D55B9">
      <w:pPr>
        <w:pStyle w:val="ListParagraph"/>
        <w:ind w:left="1080"/>
        <w:rPr>
          <w:rFonts w:cstheme="minorHAnsi"/>
          <w:sz w:val="28"/>
          <w:szCs w:val="28"/>
        </w:rPr>
      </w:pPr>
    </w:p>
    <w:p w14:paraId="0DE1B39E" w14:textId="27EF93EA" w:rsidR="004D55B9" w:rsidRPr="0075791F" w:rsidRDefault="0079689B" w:rsidP="005C6E20">
      <w:pPr>
        <w:pStyle w:val="ListParagraph"/>
        <w:numPr>
          <w:ilvl w:val="2"/>
          <w:numId w:val="6"/>
        </w:numPr>
        <w:rPr>
          <w:rFonts w:cstheme="minorHAnsi"/>
          <w:sz w:val="28"/>
          <w:szCs w:val="28"/>
        </w:rPr>
      </w:pPr>
      <w:r>
        <w:rPr>
          <w:rFonts w:cstheme="minorHAnsi"/>
          <w:sz w:val="28"/>
          <w:szCs w:val="28"/>
          <w:u w:val="single"/>
        </w:rPr>
        <w:t xml:space="preserve">Encoding: </w:t>
      </w:r>
      <w:r w:rsidR="004D55B9" w:rsidRPr="0075791F">
        <w:rPr>
          <w:rFonts w:cstheme="minorHAnsi"/>
          <w:sz w:val="28"/>
          <w:szCs w:val="28"/>
        </w:rPr>
        <w:t xml:space="preserve">For Teleplay.csv, the column ‘type’ includes the type of teleplays into the following categories- long, short, medium, </w:t>
      </w:r>
      <w:r w:rsidR="000D468F" w:rsidRPr="0075791F">
        <w:rPr>
          <w:rFonts w:cstheme="minorHAnsi"/>
          <w:sz w:val="28"/>
          <w:szCs w:val="28"/>
        </w:rPr>
        <w:t xml:space="preserve">special, music, ONA and Nan. </w:t>
      </w:r>
      <w:r w:rsidR="00BE0C94" w:rsidRPr="0075791F">
        <w:rPr>
          <w:rFonts w:cstheme="minorHAnsi"/>
          <w:sz w:val="28"/>
          <w:szCs w:val="28"/>
        </w:rPr>
        <w:t xml:space="preserve">These values have been encoded into </w:t>
      </w:r>
      <w:r w:rsidR="009A442D" w:rsidRPr="0075791F">
        <w:rPr>
          <w:rFonts w:cstheme="minorHAnsi"/>
          <w:sz w:val="28"/>
          <w:szCs w:val="28"/>
        </w:rPr>
        <w:t>numerical</w:t>
      </w:r>
      <w:r w:rsidR="00BE0C94" w:rsidRPr="0075791F">
        <w:rPr>
          <w:rFonts w:cstheme="minorHAnsi"/>
          <w:sz w:val="28"/>
          <w:szCs w:val="28"/>
        </w:rPr>
        <w:t xml:space="preserve"> values using label encoding method, into the following- [3,4,6,2,0,1,5] respectively. We will ignore the number </w:t>
      </w:r>
      <w:r w:rsidR="00851328">
        <w:rPr>
          <w:rFonts w:cstheme="minorHAnsi"/>
          <w:sz w:val="28"/>
          <w:szCs w:val="28"/>
        </w:rPr>
        <w:t xml:space="preserve">1 and </w:t>
      </w:r>
      <w:r w:rsidR="00BE0C94" w:rsidRPr="0075791F">
        <w:rPr>
          <w:rFonts w:cstheme="minorHAnsi"/>
          <w:sz w:val="28"/>
          <w:szCs w:val="28"/>
        </w:rPr>
        <w:t xml:space="preserve">5 as it is </w:t>
      </w:r>
      <w:r w:rsidR="00851328">
        <w:rPr>
          <w:rFonts w:cstheme="minorHAnsi"/>
          <w:sz w:val="28"/>
          <w:szCs w:val="28"/>
        </w:rPr>
        <w:t xml:space="preserve">ONA and </w:t>
      </w:r>
      <w:r w:rsidR="00BE0C94" w:rsidRPr="0075791F">
        <w:rPr>
          <w:rFonts w:cstheme="minorHAnsi"/>
          <w:sz w:val="28"/>
          <w:szCs w:val="28"/>
        </w:rPr>
        <w:t>Nan</w:t>
      </w:r>
      <w:r w:rsidR="00851328">
        <w:rPr>
          <w:rFonts w:cstheme="minorHAnsi"/>
          <w:sz w:val="28"/>
          <w:szCs w:val="28"/>
        </w:rPr>
        <w:t xml:space="preserve"> respectively</w:t>
      </w:r>
      <w:r w:rsidR="009A442D" w:rsidRPr="0075791F">
        <w:rPr>
          <w:rFonts w:cstheme="minorHAnsi"/>
          <w:sz w:val="28"/>
          <w:szCs w:val="28"/>
        </w:rPr>
        <w:t>. Converting string values to numbers will enable to make programs easier as we can access the labels easily. Hence, a new column which corresponds to the label of the teleplay is added, having numerical values of the labels.</w:t>
      </w:r>
    </w:p>
    <w:p w14:paraId="066EE865" w14:textId="67D62C2D" w:rsidR="009A442D" w:rsidRPr="0075791F" w:rsidRDefault="009A442D" w:rsidP="004D55B9">
      <w:pPr>
        <w:pStyle w:val="ListParagraph"/>
        <w:ind w:left="1080"/>
        <w:rPr>
          <w:rFonts w:cstheme="minorHAnsi"/>
          <w:sz w:val="28"/>
          <w:szCs w:val="28"/>
        </w:rPr>
      </w:pPr>
    </w:p>
    <w:p w14:paraId="1E69B11D" w14:textId="29220557" w:rsidR="009A442D" w:rsidRDefault="0079689B" w:rsidP="005C6E20">
      <w:pPr>
        <w:pStyle w:val="ListParagraph"/>
        <w:numPr>
          <w:ilvl w:val="2"/>
          <w:numId w:val="6"/>
        </w:numPr>
        <w:rPr>
          <w:rFonts w:cstheme="minorHAnsi"/>
          <w:sz w:val="28"/>
          <w:szCs w:val="28"/>
        </w:rPr>
      </w:pPr>
      <w:r>
        <w:rPr>
          <w:rFonts w:cstheme="minorHAnsi"/>
          <w:sz w:val="28"/>
          <w:szCs w:val="28"/>
          <w:u w:val="single"/>
        </w:rPr>
        <w:t xml:space="preserve">Invalid ratings: </w:t>
      </w:r>
      <w:r w:rsidR="009A442D" w:rsidRPr="0075791F">
        <w:rPr>
          <w:rFonts w:cstheme="minorHAnsi"/>
          <w:sz w:val="28"/>
          <w:szCs w:val="28"/>
        </w:rPr>
        <w:t xml:space="preserve">For Rating.csv, the rating for each teleplay (represented by </w:t>
      </w:r>
      <w:proofErr w:type="spellStart"/>
      <w:r w:rsidR="009A442D" w:rsidRPr="0075791F">
        <w:rPr>
          <w:rFonts w:cstheme="minorHAnsi"/>
          <w:sz w:val="28"/>
          <w:szCs w:val="28"/>
        </w:rPr>
        <w:t>teleplay_id</w:t>
      </w:r>
      <w:proofErr w:type="spellEnd"/>
      <w:r w:rsidR="009A442D" w:rsidRPr="0075791F">
        <w:rPr>
          <w:rFonts w:cstheme="minorHAnsi"/>
          <w:sz w:val="28"/>
          <w:szCs w:val="28"/>
        </w:rPr>
        <w:t xml:space="preserve">) is provided by users (represented by </w:t>
      </w:r>
      <w:proofErr w:type="spellStart"/>
      <w:r w:rsidR="009A442D" w:rsidRPr="0075791F">
        <w:rPr>
          <w:rFonts w:cstheme="minorHAnsi"/>
          <w:sz w:val="28"/>
          <w:szCs w:val="28"/>
        </w:rPr>
        <w:t>user_id</w:t>
      </w:r>
      <w:proofErr w:type="spellEnd"/>
      <w:r w:rsidR="009A442D" w:rsidRPr="0075791F">
        <w:rPr>
          <w:rFonts w:cstheme="minorHAnsi"/>
          <w:sz w:val="28"/>
          <w:szCs w:val="28"/>
        </w:rPr>
        <w:t xml:space="preserve">). However, some ratings are mentioned as ‘-1’, representing that it has not been rated </w:t>
      </w:r>
      <w:r w:rsidR="009A442D" w:rsidRPr="0075791F">
        <w:rPr>
          <w:rFonts w:cstheme="minorHAnsi"/>
          <w:sz w:val="28"/>
          <w:szCs w:val="28"/>
        </w:rPr>
        <w:lastRenderedPageBreak/>
        <w:t xml:space="preserve">by a particular user. Therefore, wherever ‘-1’ appears, those are replaced by </w:t>
      </w:r>
      <w:proofErr w:type="spellStart"/>
      <w:r w:rsidR="009A442D" w:rsidRPr="0075791F">
        <w:rPr>
          <w:rFonts w:cstheme="minorHAnsi"/>
          <w:sz w:val="28"/>
          <w:szCs w:val="28"/>
        </w:rPr>
        <w:t>NaN</w:t>
      </w:r>
      <w:proofErr w:type="spellEnd"/>
      <w:r w:rsidR="009A442D" w:rsidRPr="0075791F">
        <w:rPr>
          <w:rFonts w:cstheme="minorHAnsi"/>
          <w:sz w:val="28"/>
          <w:szCs w:val="28"/>
        </w:rPr>
        <w:t xml:space="preserve">. </w:t>
      </w:r>
    </w:p>
    <w:p w14:paraId="6BD2B6CC" w14:textId="77777777" w:rsidR="009707CB" w:rsidRPr="009707CB" w:rsidRDefault="009707CB" w:rsidP="009707CB">
      <w:pPr>
        <w:pStyle w:val="ListParagraph"/>
        <w:rPr>
          <w:rFonts w:cstheme="minorHAnsi"/>
          <w:sz w:val="28"/>
          <w:szCs w:val="28"/>
        </w:rPr>
      </w:pPr>
    </w:p>
    <w:p w14:paraId="19339B1F" w14:textId="72D4CAA9" w:rsidR="009707CB" w:rsidRPr="009707CB" w:rsidRDefault="009707CB" w:rsidP="009707CB">
      <w:pPr>
        <w:pStyle w:val="ListParagraph"/>
        <w:ind w:left="2160"/>
        <w:rPr>
          <w:rFonts w:cstheme="minorHAnsi"/>
          <w:sz w:val="28"/>
          <w:szCs w:val="28"/>
        </w:rPr>
      </w:pPr>
      <w:r w:rsidRPr="009707CB">
        <w:rPr>
          <w:rFonts w:cstheme="minorHAnsi"/>
          <w:noProof/>
          <w:sz w:val="28"/>
          <w:szCs w:val="28"/>
        </w:rPr>
        <w:drawing>
          <wp:inline distT="0" distB="0" distL="0" distR="0" wp14:anchorId="686FB718" wp14:editId="20CFFDBF">
            <wp:extent cx="5029902"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5134692"/>
                    </a:xfrm>
                    <a:prstGeom prst="rect">
                      <a:avLst/>
                    </a:prstGeom>
                  </pic:spPr>
                </pic:pic>
              </a:graphicData>
            </a:graphic>
          </wp:inline>
        </w:drawing>
      </w:r>
    </w:p>
    <w:p w14:paraId="2DC96872" w14:textId="77777777" w:rsidR="009A442D" w:rsidRPr="0075791F" w:rsidRDefault="009A442D" w:rsidP="004D55B9">
      <w:pPr>
        <w:pStyle w:val="ListParagraph"/>
        <w:ind w:left="1080"/>
        <w:rPr>
          <w:rFonts w:cstheme="minorHAnsi"/>
          <w:sz w:val="28"/>
          <w:szCs w:val="28"/>
        </w:rPr>
      </w:pPr>
    </w:p>
    <w:p w14:paraId="7B55210F" w14:textId="2E74C0F2" w:rsidR="00FC60F6" w:rsidRPr="005C6E20" w:rsidRDefault="00FC60F6" w:rsidP="005C6E20">
      <w:pPr>
        <w:pStyle w:val="ListParagraph"/>
        <w:numPr>
          <w:ilvl w:val="0"/>
          <w:numId w:val="6"/>
        </w:numPr>
        <w:rPr>
          <w:rFonts w:cstheme="minorHAnsi"/>
          <w:sz w:val="28"/>
          <w:szCs w:val="28"/>
        </w:rPr>
      </w:pPr>
      <w:r w:rsidRPr="005C6E20">
        <w:rPr>
          <w:rFonts w:cstheme="minorHAnsi"/>
          <w:sz w:val="28"/>
          <w:szCs w:val="28"/>
        </w:rPr>
        <w:t>Map-reduce:</w:t>
      </w:r>
    </w:p>
    <w:p w14:paraId="2E66BEBC" w14:textId="60578809" w:rsidR="00961047" w:rsidRPr="0075791F" w:rsidRDefault="008131FC" w:rsidP="005C6E20">
      <w:pPr>
        <w:pStyle w:val="ListParagraph"/>
        <w:numPr>
          <w:ilvl w:val="2"/>
          <w:numId w:val="6"/>
        </w:numPr>
        <w:rPr>
          <w:rFonts w:cstheme="minorHAnsi"/>
          <w:sz w:val="28"/>
          <w:szCs w:val="28"/>
        </w:rPr>
      </w:pPr>
      <w:r>
        <w:rPr>
          <w:rFonts w:cstheme="minorHAnsi"/>
          <w:sz w:val="28"/>
          <w:szCs w:val="28"/>
          <w:u w:val="single"/>
        </w:rPr>
        <w:t xml:space="preserve">Dictionary to store ratings: </w:t>
      </w:r>
      <w:r w:rsidR="00961047" w:rsidRPr="0075791F">
        <w:rPr>
          <w:rFonts w:cstheme="minorHAnsi"/>
          <w:sz w:val="28"/>
          <w:szCs w:val="28"/>
        </w:rPr>
        <w:t>This method is used to find the average rating of a teleplay, rated by the users in the Rating.csv file. The aim to find the average rating is achieved by using a dictionary. The ID of the teleplay, mentioned under the ‘</w:t>
      </w:r>
      <w:proofErr w:type="spellStart"/>
      <w:r w:rsidR="00961047" w:rsidRPr="0075791F">
        <w:rPr>
          <w:rFonts w:cstheme="minorHAnsi"/>
          <w:sz w:val="28"/>
          <w:szCs w:val="28"/>
        </w:rPr>
        <w:t>teleplay_id</w:t>
      </w:r>
      <w:proofErr w:type="spellEnd"/>
      <w:r w:rsidR="00961047" w:rsidRPr="0075791F">
        <w:rPr>
          <w:rFonts w:cstheme="minorHAnsi"/>
          <w:sz w:val="28"/>
          <w:szCs w:val="28"/>
        </w:rPr>
        <w:t>’ column, is taken as the key. The values assigned to the key are the list of ratings given by users. As some ratings are represented by ‘-1’, such value is replaced by 0 when assigning to the list of ratings of a teleplay. The dictionary will appear like-</w:t>
      </w:r>
    </w:p>
    <w:p w14:paraId="19951A7C" w14:textId="66BB0F11" w:rsidR="00961047" w:rsidRPr="0075791F" w:rsidRDefault="00961047" w:rsidP="005C6E20">
      <w:pPr>
        <w:pStyle w:val="ListParagraph"/>
        <w:ind w:left="2160"/>
        <w:rPr>
          <w:rFonts w:cstheme="minorHAnsi"/>
          <w:sz w:val="28"/>
          <w:szCs w:val="28"/>
        </w:rPr>
      </w:pPr>
      <w:r w:rsidRPr="0075791F">
        <w:rPr>
          <w:rFonts w:cstheme="minorHAnsi"/>
          <w:sz w:val="28"/>
          <w:szCs w:val="28"/>
        </w:rPr>
        <w:t>{20: [0,9,8, 10, ….], 1000: [0,0,0,1,2,8….] ………}</w:t>
      </w:r>
    </w:p>
    <w:p w14:paraId="094E8A24" w14:textId="6DA16D5A" w:rsidR="00961047" w:rsidRPr="0075791F" w:rsidRDefault="008131FC" w:rsidP="005C6E20">
      <w:pPr>
        <w:pStyle w:val="ListParagraph"/>
        <w:numPr>
          <w:ilvl w:val="2"/>
          <w:numId w:val="6"/>
        </w:numPr>
        <w:rPr>
          <w:rFonts w:cstheme="minorHAnsi"/>
          <w:sz w:val="28"/>
          <w:szCs w:val="28"/>
        </w:rPr>
      </w:pPr>
      <w:r>
        <w:rPr>
          <w:rFonts w:cstheme="minorHAnsi"/>
          <w:sz w:val="28"/>
          <w:szCs w:val="28"/>
          <w:u w:val="single"/>
        </w:rPr>
        <w:lastRenderedPageBreak/>
        <w:t xml:space="preserve">Dictionary to store </w:t>
      </w:r>
      <w:r w:rsidR="0042551E">
        <w:rPr>
          <w:rFonts w:cstheme="minorHAnsi"/>
          <w:sz w:val="28"/>
          <w:szCs w:val="28"/>
          <w:u w:val="single"/>
        </w:rPr>
        <w:t xml:space="preserve">average of ratings: </w:t>
      </w:r>
      <w:r w:rsidR="00961047" w:rsidRPr="0075791F">
        <w:rPr>
          <w:rFonts w:cstheme="minorHAnsi"/>
          <w:sz w:val="28"/>
          <w:szCs w:val="28"/>
        </w:rPr>
        <w:t>After creating a dictionary, another dictionary is created where the key is the ID of the teleplay and value is the average value of the rating of the teleplay. For example, the value of the key ‘20’ will be the average of the numbers in the list:[0,9,8,10,…]. The new dictionary will look like-</w:t>
      </w:r>
    </w:p>
    <w:p w14:paraId="5F026014" w14:textId="5455A0A5" w:rsidR="00961047" w:rsidRPr="0075791F" w:rsidRDefault="00961047" w:rsidP="005C6E20">
      <w:pPr>
        <w:pStyle w:val="ListParagraph"/>
        <w:ind w:left="2160"/>
        <w:rPr>
          <w:rFonts w:cstheme="minorHAnsi"/>
          <w:sz w:val="28"/>
          <w:szCs w:val="28"/>
        </w:rPr>
      </w:pPr>
      <w:r w:rsidRPr="0075791F">
        <w:rPr>
          <w:rFonts w:cstheme="minorHAnsi"/>
          <w:sz w:val="28"/>
          <w:szCs w:val="28"/>
        </w:rPr>
        <w:t>{20:6.8, 1000: 9, 39090: 3, ……}</w:t>
      </w:r>
    </w:p>
    <w:p w14:paraId="501ABF7B" w14:textId="0392E42E" w:rsidR="009A442D" w:rsidRPr="0075791F" w:rsidRDefault="0042551E" w:rsidP="005C6E20">
      <w:pPr>
        <w:pStyle w:val="ListParagraph"/>
        <w:numPr>
          <w:ilvl w:val="2"/>
          <w:numId w:val="6"/>
        </w:numPr>
        <w:rPr>
          <w:rFonts w:cstheme="minorHAnsi"/>
          <w:sz w:val="28"/>
          <w:szCs w:val="28"/>
        </w:rPr>
      </w:pPr>
      <w:r>
        <w:rPr>
          <w:rFonts w:cstheme="minorHAnsi"/>
          <w:sz w:val="28"/>
          <w:szCs w:val="28"/>
          <w:u w:val="single"/>
        </w:rPr>
        <w:t xml:space="preserve">Adding a new column: </w:t>
      </w:r>
      <w:r w:rsidR="00961047" w:rsidRPr="0075791F">
        <w:rPr>
          <w:rFonts w:cstheme="minorHAnsi"/>
          <w:sz w:val="28"/>
          <w:szCs w:val="28"/>
        </w:rPr>
        <w:t xml:space="preserve">Hence, a new column </w:t>
      </w:r>
      <w:r w:rsidR="00D34017" w:rsidRPr="0075791F">
        <w:rPr>
          <w:rFonts w:cstheme="minorHAnsi"/>
          <w:sz w:val="28"/>
          <w:szCs w:val="28"/>
        </w:rPr>
        <w:t>‘</w:t>
      </w:r>
      <w:proofErr w:type="spellStart"/>
      <w:r w:rsidR="00D34017" w:rsidRPr="0075791F">
        <w:rPr>
          <w:rFonts w:cstheme="minorHAnsi"/>
          <w:b/>
          <w:bCs/>
          <w:color w:val="000000"/>
          <w:sz w:val="28"/>
          <w:szCs w:val="28"/>
          <w:shd w:val="clear" w:color="auto" w:fill="FFFFFF"/>
        </w:rPr>
        <w:t>AvgMapReduced</w:t>
      </w:r>
      <w:proofErr w:type="spellEnd"/>
      <w:r w:rsidR="00D34017" w:rsidRPr="0075791F">
        <w:rPr>
          <w:rFonts w:cstheme="minorHAnsi"/>
          <w:sz w:val="28"/>
          <w:szCs w:val="28"/>
        </w:rPr>
        <w:t xml:space="preserve">’ </w:t>
      </w:r>
      <w:r w:rsidR="00961047" w:rsidRPr="0075791F">
        <w:rPr>
          <w:rFonts w:cstheme="minorHAnsi"/>
          <w:sz w:val="28"/>
          <w:szCs w:val="28"/>
        </w:rPr>
        <w:t xml:space="preserve">is added to the </w:t>
      </w:r>
      <w:r w:rsidRPr="0075791F">
        <w:rPr>
          <w:rFonts w:cstheme="minorHAnsi"/>
          <w:sz w:val="28"/>
          <w:szCs w:val="28"/>
        </w:rPr>
        <w:t>data frame</w:t>
      </w:r>
      <w:r w:rsidR="00961047" w:rsidRPr="0075791F">
        <w:rPr>
          <w:rFonts w:cstheme="minorHAnsi"/>
          <w:sz w:val="28"/>
          <w:szCs w:val="28"/>
        </w:rPr>
        <w:t xml:space="preserve"> for Teleplay.csv for the average ratings produced by map-reduce.</w:t>
      </w:r>
      <w:r w:rsidR="00D34017" w:rsidRPr="0075791F">
        <w:rPr>
          <w:rFonts w:cstheme="minorHAnsi"/>
          <w:sz w:val="28"/>
          <w:szCs w:val="28"/>
        </w:rPr>
        <w:t xml:space="preserve"> Here is how the </w:t>
      </w:r>
      <w:r w:rsidRPr="0075791F">
        <w:rPr>
          <w:rFonts w:cstheme="minorHAnsi"/>
          <w:sz w:val="28"/>
          <w:szCs w:val="28"/>
        </w:rPr>
        <w:t>data frame</w:t>
      </w:r>
      <w:r w:rsidR="00D34017" w:rsidRPr="0075791F">
        <w:rPr>
          <w:rFonts w:cstheme="minorHAnsi"/>
          <w:sz w:val="28"/>
          <w:szCs w:val="28"/>
        </w:rPr>
        <w:t xml:space="preserve"> will appear:</w:t>
      </w:r>
    </w:p>
    <w:p w14:paraId="5727E704" w14:textId="7DC6BCB2" w:rsidR="00D34017" w:rsidRPr="0075791F" w:rsidRDefault="00D34017" w:rsidP="005C6E20">
      <w:pPr>
        <w:pStyle w:val="ListParagraph"/>
        <w:ind w:left="2160"/>
        <w:rPr>
          <w:rFonts w:cstheme="minorHAnsi"/>
          <w:sz w:val="28"/>
          <w:szCs w:val="28"/>
        </w:rPr>
      </w:pPr>
      <w:r w:rsidRPr="0075791F">
        <w:rPr>
          <w:rFonts w:cstheme="minorHAnsi"/>
          <w:noProof/>
          <w:sz w:val="28"/>
          <w:szCs w:val="28"/>
        </w:rPr>
        <w:drawing>
          <wp:inline distT="0" distB="0" distL="0" distR="0" wp14:anchorId="4C41FC03" wp14:editId="457DDD8B">
            <wp:extent cx="5652752" cy="2330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25" t="27969" r="7711" b="15108"/>
                    <a:stretch/>
                  </pic:blipFill>
                  <pic:spPr bwMode="auto">
                    <a:xfrm>
                      <a:off x="0" y="0"/>
                      <a:ext cx="5660740" cy="2333743"/>
                    </a:xfrm>
                    <a:prstGeom prst="rect">
                      <a:avLst/>
                    </a:prstGeom>
                    <a:ln>
                      <a:noFill/>
                    </a:ln>
                    <a:extLst>
                      <a:ext uri="{53640926-AAD7-44D8-BBD7-CCE9431645EC}">
                        <a14:shadowObscured xmlns:a14="http://schemas.microsoft.com/office/drawing/2010/main"/>
                      </a:ext>
                    </a:extLst>
                  </pic:spPr>
                </pic:pic>
              </a:graphicData>
            </a:graphic>
          </wp:inline>
        </w:drawing>
      </w:r>
    </w:p>
    <w:p w14:paraId="7B656B26" w14:textId="645F92BB" w:rsidR="00104A1D" w:rsidRDefault="005C6E20" w:rsidP="00D22A62">
      <w:pPr>
        <w:pStyle w:val="ListParagraph"/>
        <w:numPr>
          <w:ilvl w:val="0"/>
          <w:numId w:val="6"/>
        </w:numPr>
        <w:rPr>
          <w:rFonts w:cstheme="minorHAnsi"/>
          <w:sz w:val="28"/>
          <w:szCs w:val="28"/>
        </w:rPr>
      </w:pPr>
      <w:r w:rsidRPr="00D22A62">
        <w:rPr>
          <w:rFonts w:cstheme="minorHAnsi"/>
          <w:sz w:val="28"/>
          <w:szCs w:val="28"/>
        </w:rPr>
        <w:t>P</w:t>
      </w:r>
      <w:r w:rsidR="00104A1D" w:rsidRPr="00D22A62">
        <w:rPr>
          <w:rFonts w:cstheme="minorHAnsi"/>
          <w:sz w:val="28"/>
          <w:szCs w:val="28"/>
        </w:rPr>
        <w:t xml:space="preserve">rimary Result </w:t>
      </w:r>
    </w:p>
    <w:p w14:paraId="418D0319" w14:textId="3BB7B881" w:rsidR="00496CA6" w:rsidRDefault="00C909F2" w:rsidP="00496CA6">
      <w:pPr>
        <w:pStyle w:val="ListParagraph"/>
        <w:numPr>
          <w:ilvl w:val="1"/>
          <w:numId w:val="6"/>
        </w:numPr>
        <w:rPr>
          <w:rFonts w:cstheme="minorHAnsi"/>
          <w:sz w:val="28"/>
          <w:szCs w:val="28"/>
        </w:rPr>
      </w:pPr>
      <w:r>
        <w:rPr>
          <w:rFonts w:cstheme="minorHAnsi"/>
          <w:sz w:val="28"/>
          <w:szCs w:val="28"/>
          <w:u w:val="single"/>
        </w:rPr>
        <w:t xml:space="preserve">Features of neural network: </w:t>
      </w:r>
      <w:r w:rsidR="00496CA6">
        <w:rPr>
          <w:rFonts w:cstheme="minorHAnsi"/>
          <w:sz w:val="28"/>
          <w:szCs w:val="28"/>
        </w:rPr>
        <w:t xml:space="preserve">We use </w:t>
      </w:r>
      <w:r w:rsidR="000D2314">
        <w:rPr>
          <w:rFonts w:cstheme="minorHAnsi"/>
          <w:sz w:val="28"/>
          <w:szCs w:val="28"/>
        </w:rPr>
        <w:t xml:space="preserve">fully connected </w:t>
      </w:r>
      <w:r w:rsidR="00496CA6">
        <w:rPr>
          <w:rFonts w:cstheme="minorHAnsi"/>
          <w:sz w:val="28"/>
          <w:szCs w:val="28"/>
        </w:rPr>
        <w:t xml:space="preserve">Neural network for the prediction of ratings of the movie. Our neural network has </w:t>
      </w:r>
      <w:r w:rsidR="006F476C">
        <w:rPr>
          <w:rFonts w:cstheme="minorHAnsi"/>
          <w:sz w:val="28"/>
          <w:szCs w:val="28"/>
        </w:rPr>
        <w:t xml:space="preserve">2 input features- </w:t>
      </w:r>
      <w:r w:rsidR="00B53BAD">
        <w:rPr>
          <w:rFonts w:cstheme="minorHAnsi"/>
          <w:sz w:val="28"/>
          <w:szCs w:val="28"/>
        </w:rPr>
        <w:t>encoded,</w:t>
      </w:r>
      <w:r w:rsidR="006F476C">
        <w:rPr>
          <w:rFonts w:cstheme="minorHAnsi"/>
          <w:sz w:val="28"/>
          <w:szCs w:val="28"/>
        </w:rPr>
        <w:t xml:space="preserve"> which is the </w:t>
      </w:r>
      <w:r w:rsidR="007B35BC">
        <w:rPr>
          <w:rFonts w:cstheme="minorHAnsi"/>
          <w:sz w:val="28"/>
          <w:szCs w:val="28"/>
        </w:rPr>
        <w:t xml:space="preserve">encoded labels as integers, as the numbers are needed in </w:t>
      </w:r>
      <w:r w:rsidR="00BD60DE">
        <w:rPr>
          <w:rFonts w:cstheme="minorHAnsi"/>
          <w:sz w:val="28"/>
          <w:szCs w:val="28"/>
        </w:rPr>
        <w:t>neural network</w:t>
      </w:r>
      <w:r w:rsidR="00CD45EB">
        <w:rPr>
          <w:rFonts w:cstheme="minorHAnsi"/>
          <w:sz w:val="28"/>
          <w:szCs w:val="28"/>
        </w:rPr>
        <w:t xml:space="preserve">. Another feature is members, which is the number of members who have given </w:t>
      </w:r>
      <w:r w:rsidR="00B53BAD">
        <w:rPr>
          <w:rFonts w:cstheme="minorHAnsi"/>
          <w:sz w:val="28"/>
          <w:szCs w:val="28"/>
        </w:rPr>
        <w:t xml:space="preserve">their ratings for that teleplay. </w:t>
      </w:r>
      <w:r>
        <w:rPr>
          <w:rFonts w:cstheme="minorHAnsi"/>
          <w:sz w:val="28"/>
          <w:szCs w:val="28"/>
        </w:rPr>
        <w:t xml:space="preserve">The input features represent the </w:t>
      </w:r>
      <w:r w:rsidR="00202575">
        <w:rPr>
          <w:rFonts w:cstheme="minorHAnsi"/>
          <w:sz w:val="28"/>
          <w:szCs w:val="28"/>
        </w:rPr>
        <w:t>in</w:t>
      </w:r>
      <w:r>
        <w:rPr>
          <w:rFonts w:cstheme="minorHAnsi"/>
          <w:sz w:val="28"/>
          <w:szCs w:val="28"/>
        </w:rPr>
        <w:t xml:space="preserve">dependent variables, and the </w:t>
      </w:r>
      <w:r w:rsidR="00202575">
        <w:rPr>
          <w:rFonts w:cstheme="minorHAnsi"/>
          <w:sz w:val="28"/>
          <w:szCs w:val="28"/>
        </w:rPr>
        <w:t>rating represents the dependent variable.</w:t>
      </w:r>
    </w:p>
    <w:p w14:paraId="60096152" w14:textId="49027707" w:rsidR="00B53BAD" w:rsidRDefault="00202575" w:rsidP="00496CA6">
      <w:pPr>
        <w:pStyle w:val="ListParagraph"/>
        <w:numPr>
          <w:ilvl w:val="1"/>
          <w:numId w:val="6"/>
        </w:numPr>
        <w:rPr>
          <w:rFonts w:cstheme="minorHAnsi"/>
          <w:sz w:val="28"/>
          <w:szCs w:val="28"/>
        </w:rPr>
      </w:pPr>
      <w:r>
        <w:rPr>
          <w:rFonts w:cstheme="minorHAnsi"/>
          <w:sz w:val="28"/>
          <w:szCs w:val="28"/>
          <w:u w:val="single"/>
        </w:rPr>
        <w:t xml:space="preserve">Structure of neural network: </w:t>
      </w:r>
      <w:r w:rsidR="00B53BAD">
        <w:rPr>
          <w:rFonts w:cstheme="minorHAnsi"/>
          <w:sz w:val="28"/>
          <w:szCs w:val="28"/>
        </w:rPr>
        <w:t xml:space="preserve">The neural network takes the 2 input features, which are the 2 input neurons. </w:t>
      </w:r>
      <w:r w:rsidR="001C15C2">
        <w:rPr>
          <w:rFonts w:cstheme="minorHAnsi"/>
          <w:sz w:val="28"/>
          <w:szCs w:val="28"/>
        </w:rPr>
        <w:t xml:space="preserve">There are 3 hidden layers, and one output layer. The first hidden layer includes 32 neurons, second input neuron has </w:t>
      </w:r>
      <w:r w:rsidR="000D2314">
        <w:rPr>
          <w:rFonts w:cstheme="minorHAnsi"/>
          <w:sz w:val="28"/>
          <w:szCs w:val="28"/>
        </w:rPr>
        <w:t xml:space="preserve">16 neurons, and third hidden layer has 4 neurons. </w:t>
      </w:r>
    </w:p>
    <w:p w14:paraId="5BF08502" w14:textId="0EF497FF" w:rsidR="000D2314" w:rsidRDefault="000E2E8A" w:rsidP="00496CA6">
      <w:pPr>
        <w:pStyle w:val="ListParagraph"/>
        <w:numPr>
          <w:ilvl w:val="1"/>
          <w:numId w:val="6"/>
        </w:numPr>
        <w:rPr>
          <w:rFonts w:cstheme="minorHAnsi"/>
          <w:sz w:val="28"/>
          <w:szCs w:val="28"/>
        </w:rPr>
      </w:pPr>
      <w:r>
        <w:rPr>
          <w:rFonts w:cstheme="minorHAnsi"/>
          <w:sz w:val="28"/>
          <w:szCs w:val="28"/>
          <w:u w:val="single"/>
        </w:rPr>
        <w:t xml:space="preserve">Other measures of the network: </w:t>
      </w:r>
      <w:r w:rsidR="000D2314">
        <w:rPr>
          <w:rFonts w:cstheme="minorHAnsi"/>
          <w:sz w:val="28"/>
          <w:szCs w:val="28"/>
        </w:rPr>
        <w:t xml:space="preserve">The </w:t>
      </w:r>
      <w:r w:rsidR="00435F34">
        <w:rPr>
          <w:rFonts w:cstheme="minorHAnsi"/>
          <w:sz w:val="28"/>
          <w:szCs w:val="28"/>
        </w:rPr>
        <w:t xml:space="preserve">optimiser function used is Stochastic Gradient Descent, and the loss function used to </w:t>
      </w:r>
      <w:r w:rsidR="00435F34">
        <w:rPr>
          <w:rFonts w:cstheme="minorHAnsi"/>
          <w:sz w:val="28"/>
          <w:szCs w:val="28"/>
        </w:rPr>
        <w:lastRenderedPageBreak/>
        <w:t xml:space="preserve">represent loss is Mean Square Error. </w:t>
      </w:r>
      <w:r w:rsidR="002A62C1">
        <w:rPr>
          <w:rFonts w:cstheme="minorHAnsi"/>
          <w:sz w:val="28"/>
          <w:szCs w:val="28"/>
        </w:rPr>
        <w:t>We perform 10 epoch</w:t>
      </w:r>
      <w:r w:rsidR="00BE23C8">
        <w:rPr>
          <w:rFonts w:cstheme="minorHAnsi"/>
          <w:sz w:val="28"/>
          <w:szCs w:val="28"/>
        </w:rPr>
        <w:t>s</w:t>
      </w:r>
      <w:r w:rsidR="002A62C1">
        <w:rPr>
          <w:rFonts w:cstheme="minorHAnsi"/>
          <w:sz w:val="28"/>
          <w:szCs w:val="28"/>
        </w:rPr>
        <w:t xml:space="preserve"> on the neural network. </w:t>
      </w:r>
      <w:r w:rsidR="00BE23C8">
        <w:rPr>
          <w:rFonts w:cstheme="minorHAnsi"/>
          <w:sz w:val="28"/>
          <w:szCs w:val="28"/>
        </w:rPr>
        <w:t>P</w:t>
      </w:r>
      <w:r w:rsidR="002A62C1">
        <w:rPr>
          <w:rFonts w:cstheme="minorHAnsi"/>
          <w:sz w:val="28"/>
          <w:szCs w:val="28"/>
        </w:rPr>
        <w:t>erf</w:t>
      </w:r>
      <w:r w:rsidR="00BE23C8">
        <w:rPr>
          <w:rFonts w:cstheme="minorHAnsi"/>
          <w:sz w:val="28"/>
          <w:szCs w:val="28"/>
        </w:rPr>
        <w:t xml:space="preserve">orming too many </w:t>
      </w:r>
      <w:r w:rsidR="00D079DF">
        <w:rPr>
          <w:rFonts w:cstheme="minorHAnsi"/>
          <w:sz w:val="28"/>
          <w:szCs w:val="28"/>
        </w:rPr>
        <w:t>epochs</w:t>
      </w:r>
      <w:r w:rsidR="00BE23C8">
        <w:rPr>
          <w:rFonts w:cstheme="minorHAnsi"/>
          <w:sz w:val="28"/>
          <w:szCs w:val="28"/>
        </w:rPr>
        <w:t xml:space="preserve"> will result in overfitting.</w:t>
      </w:r>
    </w:p>
    <w:p w14:paraId="5877DCCA" w14:textId="08EFCD3E" w:rsidR="00D079DF" w:rsidRDefault="00D079DF" w:rsidP="00496CA6">
      <w:pPr>
        <w:pStyle w:val="ListParagraph"/>
        <w:numPr>
          <w:ilvl w:val="1"/>
          <w:numId w:val="6"/>
        </w:numPr>
        <w:rPr>
          <w:rFonts w:cstheme="minorHAnsi"/>
          <w:sz w:val="28"/>
          <w:szCs w:val="28"/>
        </w:rPr>
      </w:pPr>
      <w:r>
        <w:rPr>
          <w:rFonts w:cstheme="minorHAnsi"/>
          <w:sz w:val="28"/>
          <w:szCs w:val="28"/>
          <w:u w:val="single"/>
        </w:rPr>
        <w:t xml:space="preserve">Result: </w:t>
      </w:r>
      <w:r>
        <w:rPr>
          <w:rFonts w:cstheme="minorHAnsi"/>
          <w:sz w:val="28"/>
          <w:szCs w:val="28"/>
        </w:rPr>
        <w:t xml:space="preserve"> The MSE value is </w:t>
      </w:r>
      <w:r w:rsidR="00874B4E">
        <w:rPr>
          <w:rFonts w:cstheme="minorHAnsi"/>
          <w:sz w:val="28"/>
          <w:szCs w:val="28"/>
        </w:rPr>
        <w:t>approximately 1. This seems reasonable and not too large</w:t>
      </w:r>
      <w:r w:rsidR="00310839">
        <w:rPr>
          <w:rFonts w:cstheme="minorHAnsi"/>
          <w:sz w:val="28"/>
          <w:szCs w:val="28"/>
        </w:rPr>
        <w:t xml:space="preserve">. Just for comparison purpose, we tested with a linear regression model, which has MSE of approximately 1.6. Hence, as a proof, the </w:t>
      </w:r>
      <w:r w:rsidR="000815D0">
        <w:rPr>
          <w:rFonts w:cstheme="minorHAnsi"/>
          <w:sz w:val="28"/>
          <w:szCs w:val="28"/>
        </w:rPr>
        <w:t xml:space="preserve">neural network model is better functioning. Below is the plot of </w:t>
      </w:r>
      <w:r w:rsidR="001C20F5">
        <w:rPr>
          <w:rFonts w:cstheme="minorHAnsi"/>
          <w:sz w:val="28"/>
          <w:szCs w:val="28"/>
        </w:rPr>
        <w:t>actual versus predicted values:</w:t>
      </w:r>
      <w:r w:rsidR="001C20F5" w:rsidRPr="001C20F5">
        <w:rPr>
          <w:rFonts w:cstheme="minorHAnsi"/>
          <w:sz w:val="28"/>
          <w:szCs w:val="28"/>
        </w:rPr>
        <w:t xml:space="preserve"> </w:t>
      </w:r>
      <w:r w:rsidR="001C20F5">
        <w:rPr>
          <w:rFonts w:cstheme="minorHAnsi"/>
          <w:noProof/>
          <w:sz w:val="28"/>
          <w:szCs w:val="28"/>
        </w:rPr>
        <w:drawing>
          <wp:inline distT="0" distB="0" distL="0" distR="0" wp14:anchorId="4101ED8E" wp14:editId="1B1AEE3C">
            <wp:extent cx="48514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400" cy="3530600"/>
                    </a:xfrm>
                    <a:prstGeom prst="rect">
                      <a:avLst/>
                    </a:prstGeom>
                    <a:noFill/>
                    <a:ln>
                      <a:noFill/>
                    </a:ln>
                  </pic:spPr>
                </pic:pic>
              </a:graphicData>
            </a:graphic>
          </wp:inline>
        </w:drawing>
      </w:r>
    </w:p>
    <w:p w14:paraId="72A18096" w14:textId="77777777" w:rsidR="001C20F5" w:rsidRPr="00D22A62" w:rsidRDefault="001C20F5" w:rsidP="001C20F5">
      <w:pPr>
        <w:pStyle w:val="ListParagraph"/>
        <w:ind w:left="1440"/>
        <w:rPr>
          <w:rFonts w:cstheme="minorHAnsi"/>
          <w:sz w:val="28"/>
          <w:szCs w:val="28"/>
        </w:rPr>
      </w:pPr>
    </w:p>
    <w:p w14:paraId="4C9965DB" w14:textId="38CEFC1E" w:rsidR="00104A1D" w:rsidRDefault="00104A1D" w:rsidP="00D22A62">
      <w:pPr>
        <w:pStyle w:val="ListParagraph"/>
        <w:numPr>
          <w:ilvl w:val="0"/>
          <w:numId w:val="6"/>
        </w:numPr>
        <w:rPr>
          <w:rFonts w:cstheme="minorHAnsi"/>
          <w:sz w:val="28"/>
          <w:szCs w:val="28"/>
        </w:rPr>
      </w:pPr>
      <w:r w:rsidRPr="005C6E20">
        <w:rPr>
          <w:rFonts w:cstheme="minorHAnsi"/>
          <w:sz w:val="28"/>
          <w:szCs w:val="28"/>
        </w:rPr>
        <w:t xml:space="preserve">Summary of discoveries and future work </w:t>
      </w:r>
    </w:p>
    <w:p w14:paraId="77AAEE07" w14:textId="22743539" w:rsidR="001C20F5" w:rsidRDefault="001C20F5" w:rsidP="001C20F5">
      <w:pPr>
        <w:pStyle w:val="ListParagraph"/>
        <w:numPr>
          <w:ilvl w:val="1"/>
          <w:numId w:val="6"/>
        </w:numPr>
        <w:rPr>
          <w:rFonts w:cstheme="minorHAnsi"/>
          <w:sz w:val="28"/>
          <w:szCs w:val="28"/>
        </w:rPr>
      </w:pPr>
      <w:r>
        <w:rPr>
          <w:rFonts w:cstheme="minorHAnsi"/>
          <w:sz w:val="28"/>
          <w:szCs w:val="28"/>
          <w:u w:val="single"/>
        </w:rPr>
        <w:t xml:space="preserve">Improvement in accuracy: </w:t>
      </w:r>
      <w:r>
        <w:rPr>
          <w:rFonts w:cstheme="minorHAnsi"/>
          <w:sz w:val="28"/>
          <w:szCs w:val="28"/>
        </w:rPr>
        <w:t xml:space="preserve"> The accuracy will improve if we encode the type using one-hot encoding. This will not consider the </w:t>
      </w:r>
      <w:r w:rsidR="004159CF">
        <w:rPr>
          <w:rFonts w:cstheme="minorHAnsi"/>
          <w:sz w:val="28"/>
          <w:szCs w:val="28"/>
        </w:rPr>
        <w:t xml:space="preserve">weights in different values unlike in </w:t>
      </w:r>
      <w:r w:rsidR="00582179">
        <w:rPr>
          <w:rFonts w:cstheme="minorHAnsi"/>
          <w:sz w:val="28"/>
          <w:szCs w:val="28"/>
        </w:rPr>
        <w:t>label encoding. To be more precise, the genre can be encoded instead of type.</w:t>
      </w:r>
    </w:p>
    <w:p w14:paraId="5F2A8207" w14:textId="438E4526" w:rsidR="00582179" w:rsidRDefault="00582179" w:rsidP="001C20F5">
      <w:pPr>
        <w:pStyle w:val="ListParagraph"/>
        <w:numPr>
          <w:ilvl w:val="1"/>
          <w:numId w:val="6"/>
        </w:numPr>
        <w:rPr>
          <w:rFonts w:cstheme="minorHAnsi"/>
          <w:sz w:val="28"/>
          <w:szCs w:val="28"/>
        </w:rPr>
      </w:pPr>
      <w:r>
        <w:rPr>
          <w:rFonts w:cstheme="minorHAnsi"/>
          <w:sz w:val="28"/>
          <w:szCs w:val="28"/>
          <w:u w:val="single"/>
        </w:rPr>
        <w:t xml:space="preserve">Use of other models: </w:t>
      </w:r>
      <w:r>
        <w:rPr>
          <w:rFonts w:cstheme="minorHAnsi"/>
          <w:sz w:val="28"/>
          <w:szCs w:val="28"/>
        </w:rPr>
        <w:t>For better com</w:t>
      </w:r>
      <w:r w:rsidR="00513ABC">
        <w:rPr>
          <w:rFonts w:cstheme="minorHAnsi"/>
          <w:sz w:val="28"/>
          <w:szCs w:val="28"/>
        </w:rPr>
        <w:t xml:space="preserve">parison, we can use other models like decision trees, which is used famously as classifier and for regression. </w:t>
      </w:r>
    </w:p>
    <w:p w14:paraId="7602FB8E" w14:textId="60041D59" w:rsidR="00D22A62" w:rsidRPr="00D22A62" w:rsidRDefault="00D22A62" w:rsidP="00D22A62">
      <w:pPr>
        <w:rPr>
          <w:rFonts w:cstheme="minorHAnsi"/>
          <w:sz w:val="28"/>
          <w:szCs w:val="28"/>
        </w:rPr>
      </w:pPr>
      <w:r w:rsidRPr="00D22A62">
        <w:rPr>
          <w:rFonts w:cstheme="minorHAnsi"/>
          <w:b/>
          <w:bCs/>
          <w:sz w:val="28"/>
          <w:szCs w:val="28"/>
          <w:u w:val="single"/>
        </w:rPr>
        <w:t>Task 2:</w:t>
      </w:r>
    </w:p>
    <w:p w14:paraId="0B078285" w14:textId="5A8C5A1C" w:rsidR="00104A1D" w:rsidRDefault="00104A1D" w:rsidP="00496CA6">
      <w:pPr>
        <w:pStyle w:val="ListParagraph"/>
        <w:numPr>
          <w:ilvl w:val="0"/>
          <w:numId w:val="8"/>
        </w:numPr>
        <w:rPr>
          <w:rFonts w:cstheme="minorHAnsi"/>
          <w:sz w:val="28"/>
          <w:szCs w:val="28"/>
        </w:rPr>
      </w:pPr>
      <w:r w:rsidRPr="005C6E20">
        <w:rPr>
          <w:rFonts w:cstheme="minorHAnsi"/>
          <w:sz w:val="28"/>
          <w:szCs w:val="28"/>
        </w:rPr>
        <w:t>Problem definition</w:t>
      </w:r>
    </w:p>
    <w:p w14:paraId="5569C7FA" w14:textId="42CDB368" w:rsidR="00FF300B" w:rsidRPr="005C6E20" w:rsidRDefault="00FF300B" w:rsidP="00FF300B">
      <w:pPr>
        <w:pStyle w:val="ListParagraph"/>
        <w:numPr>
          <w:ilvl w:val="1"/>
          <w:numId w:val="8"/>
        </w:numPr>
        <w:rPr>
          <w:rFonts w:cstheme="minorHAnsi"/>
          <w:sz w:val="28"/>
          <w:szCs w:val="28"/>
        </w:rPr>
      </w:pPr>
      <w:r>
        <w:rPr>
          <w:rFonts w:cstheme="minorHAnsi"/>
          <w:sz w:val="28"/>
          <w:szCs w:val="28"/>
          <w:u w:val="single"/>
        </w:rPr>
        <w:t xml:space="preserve">Purpose: </w:t>
      </w:r>
      <w:r w:rsidR="00CA72F2">
        <w:rPr>
          <w:rFonts w:cstheme="minorHAnsi"/>
          <w:sz w:val="28"/>
          <w:szCs w:val="28"/>
        </w:rPr>
        <w:t xml:space="preserve">We use Collaborative filtering recommender system to </w:t>
      </w:r>
      <w:r w:rsidR="00A96B12">
        <w:rPr>
          <w:rFonts w:cstheme="minorHAnsi"/>
          <w:sz w:val="28"/>
          <w:szCs w:val="28"/>
        </w:rPr>
        <w:t xml:space="preserve">predict movie ratings to the user having </w:t>
      </w:r>
      <w:proofErr w:type="spellStart"/>
      <w:r w:rsidR="00A96B12">
        <w:rPr>
          <w:rFonts w:cstheme="minorHAnsi"/>
          <w:sz w:val="28"/>
          <w:szCs w:val="28"/>
        </w:rPr>
        <w:t>user_id</w:t>
      </w:r>
      <w:proofErr w:type="spellEnd"/>
      <w:r w:rsidR="00A96B12">
        <w:rPr>
          <w:rFonts w:cstheme="minorHAnsi"/>
          <w:sz w:val="28"/>
          <w:szCs w:val="28"/>
        </w:rPr>
        <w:t>=</w:t>
      </w:r>
      <w:r w:rsidR="006432C0">
        <w:rPr>
          <w:rFonts w:cstheme="minorHAnsi"/>
          <w:sz w:val="28"/>
          <w:szCs w:val="28"/>
        </w:rPr>
        <w:t xml:space="preserve"> 53698</w:t>
      </w:r>
    </w:p>
    <w:p w14:paraId="70F03E45" w14:textId="68686DC7" w:rsidR="00104A1D" w:rsidRDefault="00104A1D" w:rsidP="00496CA6">
      <w:pPr>
        <w:pStyle w:val="ListParagraph"/>
        <w:numPr>
          <w:ilvl w:val="0"/>
          <w:numId w:val="8"/>
        </w:numPr>
        <w:rPr>
          <w:rFonts w:cstheme="minorHAnsi"/>
          <w:sz w:val="28"/>
          <w:szCs w:val="28"/>
        </w:rPr>
      </w:pPr>
      <w:r w:rsidRPr="005C6E20">
        <w:rPr>
          <w:rFonts w:cstheme="minorHAnsi"/>
          <w:sz w:val="28"/>
          <w:szCs w:val="28"/>
        </w:rPr>
        <w:lastRenderedPageBreak/>
        <w:t xml:space="preserve">Model design and analysis </w:t>
      </w:r>
    </w:p>
    <w:p w14:paraId="586B4330" w14:textId="467EBB41" w:rsidR="00F54933" w:rsidRPr="00817BBA" w:rsidRDefault="00F54933" w:rsidP="00817BBA">
      <w:pPr>
        <w:pStyle w:val="ListParagraph"/>
        <w:numPr>
          <w:ilvl w:val="1"/>
          <w:numId w:val="8"/>
        </w:numPr>
        <w:rPr>
          <w:rFonts w:cstheme="minorHAnsi"/>
          <w:sz w:val="28"/>
          <w:szCs w:val="28"/>
        </w:rPr>
      </w:pPr>
      <w:r>
        <w:rPr>
          <w:rFonts w:cstheme="minorHAnsi"/>
          <w:sz w:val="28"/>
          <w:szCs w:val="28"/>
          <w:u w:val="single"/>
        </w:rPr>
        <w:t xml:space="preserve">Idea: </w:t>
      </w:r>
      <w:r w:rsidR="00935D1C">
        <w:rPr>
          <w:rFonts w:cstheme="minorHAnsi"/>
          <w:sz w:val="28"/>
          <w:szCs w:val="28"/>
        </w:rPr>
        <w:t>The collaborative filtering, or CF is used to predict movie ratings for a user which</w:t>
      </w:r>
      <w:r w:rsidR="00AE5DE1">
        <w:rPr>
          <w:rFonts w:cstheme="minorHAnsi"/>
          <w:sz w:val="28"/>
          <w:szCs w:val="28"/>
        </w:rPr>
        <w:t xml:space="preserve"> is based on the ratings and preferences of the other users. If a user has similar tastes as the other user, then the </w:t>
      </w:r>
      <w:r>
        <w:rPr>
          <w:rFonts w:cstheme="minorHAnsi"/>
          <w:sz w:val="28"/>
          <w:szCs w:val="28"/>
        </w:rPr>
        <w:t xml:space="preserve">movies that the other user has rated good will be recommended to the current user. </w:t>
      </w:r>
    </w:p>
    <w:p w14:paraId="36D3E6F3" w14:textId="06E288A1" w:rsidR="00104A1D" w:rsidRDefault="00104A1D" w:rsidP="00496CA6">
      <w:pPr>
        <w:pStyle w:val="ListParagraph"/>
        <w:numPr>
          <w:ilvl w:val="0"/>
          <w:numId w:val="8"/>
        </w:numPr>
        <w:rPr>
          <w:rFonts w:cstheme="minorHAnsi"/>
          <w:sz w:val="28"/>
          <w:szCs w:val="28"/>
        </w:rPr>
      </w:pPr>
      <w:r w:rsidRPr="005C6E20">
        <w:rPr>
          <w:rFonts w:cstheme="minorHAnsi"/>
          <w:sz w:val="28"/>
          <w:szCs w:val="28"/>
        </w:rPr>
        <w:t xml:space="preserve">Solutions and implementation details </w:t>
      </w:r>
    </w:p>
    <w:p w14:paraId="3BA03E10" w14:textId="093BBDC7" w:rsidR="00817BBA" w:rsidRDefault="00817BBA" w:rsidP="00817BBA">
      <w:pPr>
        <w:pStyle w:val="ListParagraph"/>
        <w:numPr>
          <w:ilvl w:val="1"/>
          <w:numId w:val="8"/>
        </w:numPr>
        <w:rPr>
          <w:rFonts w:cstheme="minorHAnsi"/>
          <w:sz w:val="28"/>
          <w:szCs w:val="28"/>
        </w:rPr>
      </w:pPr>
      <w:r>
        <w:rPr>
          <w:rFonts w:cstheme="minorHAnsi"/>
          <w:sz w:val="28"/>
          <w:szCs w:val="28"/>
          <w:u w:val="single"/>
        </w:rPr>
        <w:t xml:space="preserve">Specifications: </w:t>
      </w:r>
      <w:r>
        <w:rPr>
          <w:rFonts w:cstheme="minorHAnsi"/>
          <w:sz w:val="28"/>
          <w:szCs w:val="28"/>
        </w:rPr>
        <w:t xml:space="preserve"> The gradient descent algorithm for collaborative filtering is used. It updates the parameters each time it is run. The other features which are the inputs are also updated</w:t>
      </w:r>
      <w:r w:rsidR="00EB5FC9">
        <w:rPr>
          <w:rFonts w:cstheme="minorHAnsi"/>
          <w:sz w:val="28"/>
          <w:szCs w:val="28"/>
        </w:rPr>
        <w:t>, like rating.</w:t>
      </w:r>
    </w:p>
    <w:p w14:paraId="53EC300B" w14:textId="2DF7B7FD" w:rsidR="00EB5FC9" w:rsidRDefault="00EB5FC9" w:rsidP="00817BBA">
      <w:pPr>
        <w:pStyle w:val="ListParagraph"/>
        <w:numPr>
          <w:ilvl w:val="1"/>
          <w:numId w:val="8"/>
        </w:numPr>
        <w:rPr>
          <w:rFonts w:cstheme="minorHAnsi"/>
          <w:sz w:val="28"/>
          <w:szCs w:val="28"/>
        </w:rPr>
      </w:pPr>
      <w:r>
        <w:rPr>
          <w:rFonts w:cstheme="minorHAnsi"/>
          <w:sz w:val="28"/>
          <w:szCs w:val="28"/>
          <w:u w:val="single"/>
        </w:rPr>
        <w:t xml:space="preserve">Pre-Processing: </w:t>
      </w:r>
      <w:r>
        <w:rPr>
          <w:rFonts w:cstheme="minorHAnsi"/>
          <w:sz w:val="28"/>
          <w:szCs w:val="28"/>
        </w:rPr>
        <w:t xml:space="preserve">The data points </w:t>
      </w:r>
      <w:r w:rsidR="00067777">
        <w:rPr>
          <w:rFonts w:cstheme="minorHAnsi"/>
          <w:sz w:val="28"/>
          <w:szCs w:val="28"/>
        </w:rPr>
        <w:t xml:space="preserve">used are initial 60000 data points from both Rating.csv and Teleplay.csv. However, later we add other rows related to the user </w:t>
      </w:r>
      <w:r w:rsidR="00FE6B48">
        <w:rPr>
          <w:rFonts w:cstheme="minorHAnsi"/>
          <w:sz w:val="28"/>
          <w:szCs w:val="28"/>
        </w:rPr>
        <w:t xml:space="preserve">53698. This will not let us ignore the data points related to this user and help us in </w:t>
      </w:r>
      <w:r w:rsidR="00E96460">
        <w:rPr>
          <w:rFonts w:cstheme="minorHAnsi"/>
          <w:sz w:val="28"/>
          <w:szCs w:val="28"/>
        </w:rPr>
        <w:t xml:space="preserve">better prediction. </w:t>
      </w:r>
      <w:r w:rsidR="00CB03DD">
        <w:rPr>
          <w:rFonts w:cstheme="minorHAnsi"/>
          <w:sz w:val="28"/>
          <w:szCs w:val="28"/>
        </w:rPr>
        <w:t xml:space="preserve">The values which were having </w:t>
      </w:r>
      <w:r w:rsidR="000556A5">
        <w:rPr>
          <w:rFonts w:cstheme="minorHAnsi"/>
          <w:sz w:val="28"/>
          <w:szCs w:val="28"/>
        </w:rPr>
        <w:t xml:space="preserve">ratings as -1 are replaced by </w:t>
      </w:r>
      <w:proofErr w:type="spellStart"/>
      <w:r w:rsidR="000556A5">
        <w:rPr>
          <w:rFonts w:cstheme="minorHAnsi"/>
          <w:sz w:val="28"/>
          <w:szCs w:val="28"/>
        </w:rPr>
        <w:t>NaN</w:t>
      </w:r>
      <w:proofErr w:type="spellEnd"/>
      <w:r w:rsidR="000556A5">
        <w:rPr>
          <w:rFonts w:cstheme="minorHAnsi"/>
          <w:sz w:val="28"/>
          <w:szCs w:val="28"/>
        </w:rPr>
        <w:t>. A</w:t>
      </w:r>
      <w:r w:rsidR="00CB03DD">
        <w:rPr>
          <w:rFonts w:cstheme="minorHAnsi"/>
          <w:sz w:val="28"/>
          <w:szCs w:val="28"/>
        </w:rPr>
        <w:t xml:space="preserve"> </w:t>
      </w:r>
      <w:r w:rsidR="000556A5">
        <w:rPr>
          <w:rFonts w:cstheme="minorHAnsi"/>
          <w:sz w:val="28"/>
          <w:szCs w:val="28"/>
        </w:rPr>
        <w:t xml:space="preserve">data frame </w:t>
      </w:r>
      <w:proofErr w:type="spellStart"/>
      <w:r w:rsidR="000556A5">
        <w:rPr>
          <w:rFonts w:cstheme="minorHAnsi"/>
          <w:sz w:val="28"/>
          <w:szCs w:val="28"/>
        </w:rPr>
        <w:t>rating</w:t>
      </w:r>
      <w:r w:rsidR="00CB03DD">
        <w:rPr>
          <w:rFonts w:cstheme="minorHAnsi"/>
          <w:sz w:val="28"/>
          <w:szCs w:val="28"/>
        </w:rPr>
        <w:t>_df</w:t>
      </w:r>
      <w:proofErr w:type="spellEnd"/>
      <w:r w:rsidR="00CB03DD">
        <w:rPr>
          <w:rFonts w:cstheme="minorHAnsi"/>
          <w:sz w:val="28"/>
          <w:szCs w:val="28"/>
        </w:rPr>
        <w:t xml:space="preserve"> </w:t>
      </w:r>
      <w:r w:rsidR="000556A5">
        <w:rPr>
          <w:rFonts w:cstheme="minorHAnsi"/>
          <w:sz w:val="28"/>
          <w:szCs w:val="28"/>
        </w:rPr>
        <w:t xml:space="preserve">is defined. </w:t>
      </w:r>
      <w:r w:rsidR="00F5259F">
        <w:rPr>
          <w:rFonts w:cstheme="minorHAnsi"/>
          <w:sz w:val="28"/>
          <w:szCs w:val="28"/>
        </w:rPr>
        <w:t>Pivot table is used with index value</w:t>
      </w:r>
      <w:r w:rsidR="000C1C31">
        <w:rPr>
          <w:rFonts w:cstheme="minorHAnsi"/>
          <w:sz w:val="28"/>
          <w:szCs w:val="28"/>
        </w:rPr>
        <w:t xml:space="preserve"> as </w:t>
      </w:r>
      <w:proofErr w:type="spellStart"/>
      <w:r w:rsidR="000C1C31">
        <w:rPr>
          <w:rFonts w:cstheme="minorHAnsi"/>
          <w:sz w:val="28"/>
          <w:szCs w:val="28"/>
        </w:rPr>
        <w:t>user_id</w:t>
      </w:r>
      <w:proofErr w:type="spellEnd"/>
      <w:r w:rsidR="000C1C31">
        <w:rPr>
          <w:rFonts w:cstheme="minorHAnsi"/>
          <w:sz w:val="28"/>
          <w:szCs w:val="28"/>
        </w:rPr>
        <w:t xml:space="preserve">, columns as </w:t>
      </w:r>
      <w:proofErr w:type="spellStart"/>
      <w:r w:rsidR="000C1C31">
        <w:rPr>
          <w:rFonts w:cstheme="minorHAnsi"/>
          <w:sz w:val="28"/>
          <w:szCs w:val="28"/>
        </w:rPr>
        <w:t>teleplay_id</w:t>
      </w:r>
      <w:proofErr w:type="spellEnd"/>
      <w:r w:rsidR="000C1C31">
        <w:rPr>
          <w:rFonts w:cstheme="minorHAnsi"/>
          <w:sz w:val="28"/>
          <w:szCs w:val="28"/>
        </w:rPr>
        <w:t xml:space="preserve">, and values as Rating of the </w:t>
      </w:r>
      <w:r w:rsidR="00283E12">
        <w:rPr>
          <w:rFonts w:cstheme="minorHAnsi"/>
          <w:sz w:val="28"/>
          <w:szCs w:val="28"/>
        </w:rPr>
        <w:t xml:space="preserve">teleplays. This is the concerned data frame </w:t>
      </w:r>
      <w:proofErr w:type="spellStart"/>
      <w:r w:rsidR="00283E12">
        <w:rPr>
          <w:rFonts w:cstheme="minorHAnsi"/>
          <w:sz w:val="28"/>
          <w:szCs w:val="28"/>
        </w:rPr>
        <w:t>ratings_df</w:t>
      </w:r>
      <w:proofErr w:type="spellEnd"/>
      <w:r w:rsidR="00283E12">
        <w:rPr>
          <w:rFonts w:cstheme="minorHAnsi"/>
          <w:sz w:val="28"/>
          <w:szCs w:val="28"/>
        </w:rPr>
        <w:t>-</w:t>
      </w:r>
      <w:r w:rsidR="00E7559D" w:rsidRPr="00E7559D">
        <w:rPr>
          <w:rFonts w:cstheme="minorHAnsi"/>
          <w:noProof/>
          <w:sz w:val="28"/>
          <w:szCs w:val="28"/>
        </w:rPr>
        <w:drawing>
          <wp:inline distT="0" distB="0" distL="0" distR="0" wp14:anchorId="6DB21F01" wp14:editId="2606B45E">
            <wp:extent cx="5731510" cy="2331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31720"/>
                    </a:xfrm>
                    <a:prstGeom prst="rect">
                      <a:avLst/>
                    </a:prstGeom>
                  </pic:spPr>
                </pic:pic>
              </a:graphicData>
            </a:graphic>
          </wp:inline>
        </w:drawing>
      </w:r>
      <w:r w:rsidR="00FA714E">
        <w:rPr>
          <w:rFonts w:cstheme="minorHAnsi"/>
          <w:sz w:val="28"/>
          <w:szCs w:val="28"/>
        </w:rPr>
        <w:t xml:space="preserve">However, ratings data frame contains the modified version of this </w:t>
      </w:r>
      <w:proofErr w:type="spellStart"/>
      <w:r w:rsidR="00FA714E">
        <w:rPr>
          <w:rFonts w:cstheme="minorHAnsi"/>
          <w:sz w:val="28"/>
          <w:szCs w:val="28"/>
        </w:rPr>
        <w:t>dataframe</w:t>
      </w:r>
      <w:ins w:id="0" w:author="DAS, Sweta [Student]">
        <w:r w:rsidR="00FA714E">
          <w:rPr>
            <w:rFonts w:cstheme="minorHAnsi"/>
            <w:sz w:val="28"/>
            <w:szCs w:val="28"/>
          </w:rPr>
          <w:t>data</w:t>
        </w:r>
        <w:proofErr w:type="spellEnd"/>
        <w:r w:rsidR="00782FA2">
          <w:rPr>
            <w:rFonts w:cstheme="minorHAnsi"/>
            <w:sz w:val="28"/>
            <w:szCs w:val="28"/>
          </w:rPr>
          <w:t xml:space="preserve"> </w:t>
        </w:r>
        <w:r w:rsidR="00FA714E">
          <w:rPr>
            <w:rFonts w:cstheme="minorHAnsi"/>
            <w:sz w:val="28"/>
            <w:szCs w:val="28"/>
          </w:rPr>
          <w:t>frame</w:t>
        </w:r>
      </w:ins>
      <w:r w:rsidR="00FA714E">
        <w:rPr>
          <w:rFonts w:cstheme="minorHAnsi"/>
          <w:sz w:val="28"/>
          <w:szCs w:val="28"/>
        </w:rPr>
        <w:t xml:space="preserve"> where </w:t>
      </w:r>
      <w:proofErr w:type="spellStart"/>
      <w:ins w:id="1" w:author="DAS, Sweta [Student]">
        <w:r w:rsidR="00782FA2">
          <w:rPr>
            <w:rFonts w:cstheme="minorHAnsi"/>
            <w:sz w:val="28"/>
            <w:szCs w:val="28"/>
          </w:rPr>
          <w:t>NaN</w:t>
        </w:r>
        <w:proofErr w:type="spellEnd"/>
        <w:r w:rsidR="00782FA2">
          <w:rPr>
            <w:rFonts w:cstheme="minorHAnsi"/>
            <w:sz w:val="28"/>
            <w:szCs w:val="28"/>
          </w:rPr>
          <w:t xml:space="preserve"> values are replaced by 0, so that during running the program, we have only integer values.</w:t>
        </w:r>
      </w:ins>
    </w:p>
    <w:p w14:paraId="135A42B9" w14:textId="09400078" w:rsidR="00782FA2" w:rsidRDefault="0002538C" w:rsidP="00817BBA">
      <w:pPr>
        <w:pStyle w:val="ListParagraph"/>
        <w:numPr>
          <w:ilvl w:val="1"/>
          <w:numId w:val="8"/>
        </w:numPr>
        <w:rPr>
          <w:rFonts w:cstheme="minorHAnsi"/>
          <w:sz w:val="28"/>
          <w:szCs w:val="28"/>
        </w:rPr>
      </w:pPr>
      <w:r>
        <w:rPr>
          <w:rFonts w:cstheme="minorHAnsi"/>
          <w:sz w:val="28"/>
          <w:szCs w:val="28"/>
          <w:u w:val="single"/>
        </w:rPr>
        <w:t xml:space="preserve">Other functions: </w:t>
      </w:r>
      <w:r w:rsidR="005C12B8">
        <w:rPr>
          <w:rFonts w:cstheme="minorHAnsi"/>
          <w:sz w:val="28"/>
          <w:szCs w:val="28"/>
        </w:rPr>
        <w:t xml:space="preserve">RMSE </w:t>
      </w:r>
      <w:r w:rsidR="00782D1D">
        <w:rPr>
          <w:rFonts w:cstheme="minorHAnsi"/>
          <w:sz w:val="28"/>
          <w:szCs w:val="28"/>
        </w:rPr>
        <w:t>fu</w:t>
      </w:r>
      <w:r w:rsidR="000656E7">
        <w:rPr>
          <w:rFonts w:cstheme="minorHAnsi"/>
          <w:sz w:val="28"/>
          <w:szCs w:val="28"/>
        </w:rPr>
        <w:t xml:space="preserve">nction is used </w:t>
      </w:r>
      <w:r w:rsidR="004A54F1">
        <w:rPr>
          <w:rFonts w:cstheme="minorHAnsi"/>
          <w:sz w:val="28"/>
          <w:szCs w:val="28"/>
        </w:rPr>
        <w:t xml:space="preserve">to calculate the root mean square values. The class Recommender calculates the updated parameters and the updated features. The function </w:t>
      </w:r>
      <w:proofErr w:type="spellStart"/>
      <w:r w:rsidR="004A54F1">
        <w:rPr>
          <w:rFonts w:cstheme="minorHAnsi"/>
          <w:sz w:val="28"/>
          <w:szCs w:val="28"/>
        </w:rPr>
        <w:t>test_train_splits</w:t>
      </w:r>
      <w:proofErr w:type="spellEnd"/>
      <w:r w:rsidR="004A54F1">
        <w:rPr>
          <w:rFonts w:cstheme="minorHAnsi"/>
          <w:sz w:val="28"/>
          <w:szCs w:val="28"/>
        </w:rPr>
        <w:t xml:space="preserve"> separates data into training and testing, for training the model. We finally fit the data into the trained model </w:t>
      </w:r>
      <w:r w:rsidR="004A54F1">
        <w:rPr>
          <w:rFonts w:cstheme="minorHAnsi"/>
          <w:sz w:val="28"/>
          <w:szCs w:val="28"/>
        </w:rPr>
        <w:lastRenderedPageBreak/>
        <w:t>and represent it by the following plot-</w:t>
      </w:r>
      <w:r w:rsidR="004A54F1" w:rsidRPr="004A54F1">
        <w:rPr>
          <w:rFonts w:cstheme="minorHAnsi"/>
          <w:sz w:val="28"/>
          <w:szCs w:val="28"/>
        </w:rPr>
        <w:t xml:space="preserve"> </w:t>
      </w:r>
      <w:r w:rsidR="004A54F1">
        <w:rPr>
          <w:rFonts w:cstheme="minorHAnsi"/>
          <w:noProof/>
          <w:sz w:val="28"/>
          <w:szCs w:val="28"/>
        </w:rPr>
        <w:drawing>
          <wp:inline distT="0" distB="0" distL="0" distR="0" wp14:anchorId="33FCF14D" wp14:editId="40E482CF">
            <wp:extent cx="5731510" cy="3335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1AE3830D" w14:textId="77777777" w:rsidR="004A54F1" w:rsidRDefault="004A54F1" w:rsidP="004A54F1">
      <w:pPr>
        <w:pStyle w:val="ListParagraph"/>
        <w:ind w:left="1440"/>
        <w:rPr>
          <w:rFonts w:cstheme="minorHAnsi"/>
          <w:sz w:val="28"/>
          <w:szCs w:val="28"/>
        </w:rPr>
      </w:pPr>
      <w:r>
        <w:rPr>
          <w:rFonts w:cstheme="minorHAnsi"/>
          <w:sz w:val="28"/>
          <w:szCs w:val="28"/>
        </w:rPr>
        <w:t xml:space="preserve">The function </w:t>
      </w:r>
      <w:proofErr w:type="spellStart"/>
      <w:r>
        <w:rPr>
          <w:rFonts w:cstheme="minorHAnsi"/>
          <w:sz w:val="28"/>
          <w:szCs w:val="28"/>
        </w:rPr>
        <w:t>create_artist_ratings</w:t>
      </w:r>
      <w:proofErr w:type="spellEnd"/>
      <w:r>
        <w:rPr>
          <w:rFonts w:cstheme="minorHAnsi"/>
          <w:sz w:val="28"/>
          <w:szCs w:val="28"/>
        </w:rPr>
        <w:t xml:space="preserve"> helps to fit in our original data for predicting ratings for any given user in the dataset. In our case, it is user 53698. These are the predicted ratings for this user for each teleplay-</w:t>
      </w:r>
    </w:p>
    <w:p w14:paraId="775EA986" w14:textId="67509EA8" w:rsidR="004A54F1" w:rsidRPr="004A54F1" w:rsidRDefault="004A54F1" w:rsidP="004A54F1">
      <w:pPr>
        <w:pStyle w:val="ListParagraph"/>
        <w:ind w:left="1440"/>
        <w:rPr>
          <w:rFonts w:cstheme="minorHAnsi"/>
          <w:sz w:val="28"/>
          <w:szCs w:val="28"/>
        </w:rPr>
      </w:pPr>
      <w:r w:rsidRPr="004A54F1">
        <w:rPr>
          <w:rFonts w:cstheme="minorHAnsi"/>
          <w:noProof/>
          <w:sz w:val="28"/>
          <w:szCs w:val="28"/>
        </w:rPr>
        <w:drawing>
          <wp:inline distT="0" distB="0" distL="0" distR="0" wp14:anchorId="6FABF811" wp14:editId="5DCEF317">
            <wp:extent cx="1819275" cy="26608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866" cy="2664669"/>
                    </a:xfrm>
                    <a:prstGeom prst="rect">
                      <a:avLst/>
                    </a:prstGeom>
                  </pic:spPr>
                </pic:pic>
              </a:graphicData>
            </a:graphic>
          </wp:inline>
        </w:drawing>
      </w:r>
    </w:p>
    <w:p w14:paraId="641430DE" w14:textId="1AAADFC3" w:rsidR="00104A1D" w:rsidRDefault="00104A1D" w:rsidP="00496CA6">
      <w:pPr>
        <w:pStyle w:val="ListParagraph"/>
        <w:numPr>
          <w:ilvl w:val="0"/>
          <w:numId w:val="8"/>
        </w:numPr>
        <w:rPr>
          <w:rFonts w:cstheme="minorHAnsi"/>
          <w:sz w:val="28"/>
          <w:szCs w:val="28"/>
        </w:rPr>
      </w:pPr>
      <w:r w:rsidRPr="005C6E20">
        <w:rPr>
          <w:rFonts w:cstheme="minorHAnsi"/>
          <w:sz w:val="28"/>
          <w:szCs w:val="28"/>
        </w:rPr>
        <w:t xml:space="preserve">Performance evaluation and discussion </w:t>
      </w:r>
    </w:p>
    <w:p w14:paraId="285707BE" w14:textId="317A2248" w:rsidR="004A54F1" w:rsidRDefault="004A54F1" w:rsidP="004A54F1">
      <w:pPr>
        <w:pStyle w:val="ListParagraph"/>
        <w:numPr>
          <w:ilvl w:val="1"/>
          <w:numId w:val="8"/>
        </w:numPr>
        <w:rPr>
          <w:rFonts w:cstheme="minorHAnsi"/>
          <w:sz w:val="28"/>
          <w:szCs w:val="28"/>
        </w:rPr>
      </w:pPr>
      <w:r>
        <w:rPr>
          <w:rFonts w:cstheme="minorHAnsi"/>
          <w:sz w:val="28"/>
          <w:szCs w:val="28"/>
          <w:u w:val="single"/>
        </w:rPr>
        <w:t xml:space="preserve">The Graph prediction: </w:t>
      </w:r>
      <w:r>
        <w:rPr>
          <w:rFonts w:cstheme="minorHAnsi"/>
          <w:sz w:val="28"/>
          <w:szCs w:val="28"/>
        </w:rPr>
        <w:t xml:space="preserve"> The graph shows that the RMSE for training set is decreasing constantly as the epoch value increases. But for validation dataset, the values decrease sharply and becomes almost constant. The values of the test and training data are almost the same initially, but gap increases as epoch value increases.</w:t>
      </w:r>
      <w:r w:rsidR="00C37476">
        <w:rPr>
          <w:rFonts w:cstheme="minorHAnsi"/>
          <w:sz w:val="28"/>
          <w:szCs w:val="28"/>
        </w:rPr>
        <w:t xml:space="preserve"> But when we increase the value of MIN_USER_RATINGS </w:t>
      </w:r>
      <w:r w:rsidR="00C37476">
        <w:rPr>
          <w:rFonts w:cstheme="minorHAnsi"/>
          <w:sz w:val="28"/>
          <w:szCs w:val="28"/>
        </w:rPr>
        <w:lastRenderedPageBreak/>
        <w:t>and DELETE_USER_COUNT, the gap between test and training data increases. Proof is the following graph which has the MIN_USER_RATINGS and DELETE_USER_COUNT values as 1000-</w:t>
      </w:r>
    </w:p>
    <w:p w14:paraId="3581F05C" w14:textId="4C0D0F2A" w:rsidR="00C37476" w:rsidRPr="005C6E20" w:rsidRDefault="00C37476" w:rsidP="00C37476">
      <w:pPr>
        <w:pStyle w:val="ListParagraph"/>
        <w:ind w:left="1440"/>
        <w:rPr>
          <w:rFonts w:cstheme="minorHAnsi"/>
          <w:sz w:val="28"/>
          <w:szCs w:val="28"/>
        </w:rPr>
      </w:pPr>
      <w:r w:rsidRPr="00C37476">
        <w:rPr>
          <w:rFonts w:cstheme="minorHAnsi"/>
          <w:noProof/>
          <w:sz w:val="28"/>
          <w:szCs w:val="28"/>
        </w:rPr>
        <w:drawing>
          <wp:inline distT="0" distB="0" distL="0" distR="0" wp14:anchorId="2C0B9E51" wp14:editId="4DC35DBC">
            <wp:extent cx="5731510" cy="29006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0680"/>
                    </a:xfrm>
                    <a:prstGeom prst="rect">
                      <a:avLst/>
                    </a:prstGeom>
                  </pic:spPr>
                </pic:pic>
              </a:graphicData>
            </a:graphic>
          </wp:inline>
        </w:drawing>
      </w:r>
    </w:p>
    <w:p w14:paraId="23FC2544" w14:textId="1D6797B9" w:rsidR="00104A1D" w:rsidRDefault="00104A1D" w:rsidP="00496CA6">
      <w:pPr>
        <w:pStyle w:val="ListParagraph"/>
        <w:numPr>
          <w:ilvl w:val="0"/>
          <w:numId w:val="8"/>
        </w:numPr>
        <w:rPr>
          <w:rFonts w:cstheme="minorHAnsi"/>
          <w:sz w:val="28"/>
          <w:szCs w:val="28"/>
        </w:rPr>
      </w:pPr>
      <w:r w:rsidRPr="005C6E20">
        <w:rPr>
          <w:rFonts w:cstheme="minorHAnsi"/>
          <w:sz w:val="28"/>
          <w:szCs w:val="28"/>
        </w:rPr>
        <w:t xml:space="preserve">Summary of discoveries and future work </w:t>
      </w:r>
    </w:p>
    <w:p w14:paraId="2A346428" w14:textId="2C110CCF" w:rsidR="00C37476" w:rsidRPr="005C6E20" w:rsidRDefault="00C37476" w:rsidP="00C37476">
      <w:pPr>
        <w:pStyle w:val="ListParagraph"/>
        <w:numPr>
          <w:ilvl w:val="1"/>
          <w:numId w:val="8"/>
        </w:numPr>
        <w:rPr>
          <w:rFonts w:cstheme="minorHAnsi"/>
          <w:sz w:val="28"/>
          <w:szCs w:val="28"/>
        </w:rPr>
      </w:pPr>
      <w:r>
        <w:rPr>
          <w:rFonts w:cstheme="minorHAnsi"/>
          <w:sz w:val="28"/>
          <w:szCs w:val="28"/>
          <w:u w:val="single"/>
        </w:rPr>
        <w:t>Improvement-</w:t>
      </w:r>
      <w:r>
        <w:rPr>
          <w:rFonts w:cstheme="minorHAnsi"/>
          <w:sz w:val="28"/>
          <w:szCs w:val="28"/>
        </w:rPr>
        <w:t xml:space="preserve"> If more fields are taken into consideration, the accuracy will be better. And the RMSE will be lower. Also, if we include the whole dataset and run on a more powerful computer, performance will improve. </w:t>
      </w:r>
    </w:p>
    <w:p w14:paraId="38A86C79" w14:textId="5580551F" w:rsidR="00F95E3D" w:rsidRDefault="00C37476" w:rsidP="00C37476">
      <w:pPr>
        <w:pStyle w:val="ListParagraph"/>
        <w:numPr>
          <w:ilvl w:val="0"/>
          <w:numId w:val="8"/>
        </w:numPr>
        <w:rPr>
          <w:rFonts w:cstheme="minorHAnsi"/>
          <w:sz w:val="28"/>
          <w:szCs w:val="28"/>
        </w:rPr>
      </w:pPr>
      <w:r>
        <w:rPr>
          <w:rFonts w:cstheme="minorHAnsi"/>
          <w:sz w:val="28"/>
          <w:szCs w:val="28"/>
        </w:rPr>
        <w:t>References-</w:t>
      </w:r>
    </w:p>
    <w:p w14:paraId="374E6DBD" w14:textId="3C7F9235" w:rsidR="00101406" w:rsidRPr="00101406" w:rsidRDefault="00101406" w:rsidP="00101406">
      <w:pPr>
        <w:ind w:left="720"/>
        <w:rPr>
          <w:rFonts w:cstheme="minorHAnsi"/>
          <w:sz w:val="28"/>
          <w:szCs w:val="28"/>
        </w:rPr>
      </w:pPr>
      <w:r>
        <w:rPr>
          <w:rFonts w:cstheme="minorHAnsi"/>
          <w:sz w:val="28"/>
          <w:szCs w:val="28"/>
        </w:rPr>
        <w:t>##Video uploaded on YouTube-</w:t>
      </w:r>
      <w:r w:rsidR="009E0489">
        <w:rPr>
          <w:rFonts w:cstheme="minorHAnsi"/>
          <w:sz w:val="28"/>
          <w:szCs w:val="28"/>
        </w:rPr>
        <w:t xml:space="preserve"> </w:t>
      </w:r>
      <w:hyperlink r:id="rId15" w:history="1">
        <w:r w:rsidR="009E0489" w:rsidRPr="00B21DEE">
          <w:rPr>
            <w:rStyle w:val="Hyperlink"/>
            <w:rFonts w:cstheme="minorHAnsi"/>
            <w:sz w:val="28"/>
            <w:szCs w:val="28"/>
          </w:rPr>
          <w:t>https://youtu.be/cA6Zo3-P8zg</w:t>
        </w:r>
      </w:hyperlink>
      <w:r w:rsidR="009E0489">
        <w:rPr>
          <w:rFonts w:cstheme="minorHAnsi"/>
          <w:sz w:val="28"/>
          <w:szCs w:val="28"/>
        </w:rPr>
        <w:t xml:space="preserve"> </w:t>
      </w:r>
    </w:p>
    <w:p w14:paraId="7163FA09" w14:textId="4735D53D" w:rsidR="00C37476" w:rsidRDefault="00C37476" w:rsidP="00C37476">
      <w:pPr>
        <w:ind w:left="720"/>
        <w:rPr>
          <w:rFonts w:cstheme="minorHAnsi"/>
          <w:sz w:val="28"/>
          <w:szCs w:val="28"/>
        </w:rPr>
      </w:pPr>
      <w:r>
        <w:rPr>
          <w:rFonts w:cstheme="minorHAnsi"/>
          <w:sz w:val="28"/>
          <w:szCs w:val="28"/>
        </w:rPr>
        <w:t xml:space="preserve">Without the following </w:t>
      </w:r>
      <w:r w:rsidR="009E0489">
        <w:rPr>
          <w:rFonts w:cstheme="minorHAnsi"/>
          <w:sz w:val="28"/>
          <w:szCs w:val="28"/>
        </w:rPr>
        <w:t>references</w:t>
      </w:r>
      <w:r>
        <w:rPr>
          <w:rFonts w:cstheme="minorHAnsi"/>
          <w:sz w:val="28"/>
          <w:szCs w:val="28"/>
        </w:rPr>
        <w:t>, the project would have been incomplete-</w:t>
      </w:r>
    </w:p>
    <w:p w14:paraId="13EEEE47" w14:textId="0715BB87" w:rsidR="00C37476" w:rsidRPr="00C37476" w:rsidRDefault="00C37476" w:rsidP="00C37476">
      <w:pPr>
        <w:pStyle w:val="ListParagraph"/>
        <w:numPr>
          <w:ilvl w:val="0"/>
          <w:numId w:val="9"/>
        </w:numPr>
        <w:rPr>
          <w:rFonts w:cstheme="minorHAnsi"/>
          <w:sz w:val="28"/>
          <w:szCs w:val="28"/>
        </w:rPr>
      </w:pPr>
      <w:r w:rsidRPr="00C37476">
        <w:rPr>
          <w:rFonts w:cstheme="minorHAnsi"/>
          <w:sz w:val="28"/>
          <w:szCs w:val="28"/>
        </w:rPr>
        <w:t>Labs and assignment codes of COMP4434 at The Hong Kong Polytechnic University.</w:t>
      </w:r>
    </w:p>
    <w:p w14:paraId="1757F3BE" w14:textId="5DEC6942" w:rsidR="00C37476" w:rsidRPr="00C37476" w:rsidRDefault="009E0489" w:rsidP="00C37476">
      <w:pPr>
        <w:pStyle w:val="ListParagraph"/>
        <w:numPr>
          <w:ilvl w:val="0"/>
          <w:numId w:val="9"/>
        </w:numPr>
        <w:rPr>
          <w:rFonts w:cstheme="minorHAnsi"/>
          <w:sz w:val="28"/>
          <w:szCs w:val="28"/>
        </w:rPr>
      </w:pPr>
      <w:hyperlink r:id="rId16" w:history="1">
        <w:r w:rsidR="00C37476" w:rsidRPr="00C37476">
          <w:rPr>
            <w:rStyle w:val="Hyperlink"/>
            <w:rFonts w:cstheme="minorHAnsi"/>
            <w:sz w:val="28"/>
            <w:szCs w:val="28"/>
          </w:rPr>
          <w:t>https://stackoverflow.com/questions/43288550/iopub-data-rate-exceeded-in-jupyter-notebook-when-viewing-image</w:t>
        </w:r>
      </w:hyperlink>
      <w:r w:rsidR="00C37476" w:rsidRPr="00C37476">
        <w:rPr>
          <w:rFonts w:cstheme="minorHAnsi"/>
          <w:sz w:val="28"/>
          <w:szCs w:val="28"/>
        </w:rPr>
        <w:t xml:space="preserve"> </w:t>
      </w:r>
    </w:p>
    <w:p w14:paraId="242E790C" w14:textId="4CCFBFE6" w:rsidR="00C37476" w:rsidRPr="00C37476" w:rsidRDefault="009E0489" w:rsidP="00C37476">
      <w:pPr>
        <w:pStyle w:val="ListParagraph"/>
        <w:numPr>
          <w:ilvl w:val="0"/>
          <w:numId w:val="9"/>
        </w:numPr>
        <w:rPr>
          <w:rFonts w:cstheme="minorHAnsi"/>
          <w:sz w:val="28"/>
          <w:szCs w:val="28"/>
        </w:rPr>
      </w:pPr>
      <w:hyperlink r:id="rId17" w:history="1">
        <w:r w:rsidR="00C37476" w:rsidRPr="00C37476">
          <w:rPr>
            <w:rStyle w:val="Hyperlink"/>
            <w:rFonts w:cstheme="minorHAnsi"/>
            <w:sz w:val="28"/>
            <w:szCs w:val="28"/>
          </w:rPr>
          <w:t>https://stackoverflow.com/questions/45785745/python-how-to-close-my-csv-input-and-output-files</w:t>
        </w:r>
      </w:hyperlink>
      <w:r w:rsidR="00C37476" w:rsidRPr="00C37476">
        <w:rPr>
          <w:rFonts w:cstheme="minorHAnsi"/>
          <w:sz w:val="28"/>
          <w:szCs w:val="28"/>
        </w:rPr>
        <w:t xml:space="preserve"> </w:t>
      </w:r>
    </w:p>
    <w:p w14:paraId="25E67D9B" w14:textId="24886266" w:rsidR="00C37476" w:rsidRPr="00C37476" w:rsidRDefault="009E0489" w:rsidP="00C37476">
      <w:pPr>
        <w:pStyle w:val="ListParagraph"/>
        <w:numPr>
          <w:ilvl w:val="0"/>
          <w:numId w:val="9"/>
        </w:numPr>
        <w:rPr>
          <w:rFonts w:cstheme="minorHAnsi"/>
          <w:sz w:val="28"/>
          <w:szCs w:val="28"/>
        </w:rPr>
      </w:pPr>
      <w:hyperlink r:id="rId18" w:history="1">
        <w:r w:rsidR="00C37476" w:rsidRPr="00C37476">
          <w:rPr>
            <w:rStyle w:val="Hyperlink"/>
            <w:rFonts w:cstheme="minorHAnsi"/>
            <w:sz w:val="28"/>
            <w:szCs w:val="28"/>
          </w:rPr>
          <w:t>https://support.microsoft.com/en-us/office/filter-data-in-a-range-or-table-7fbe34f4-8382-431d-942e-41e9a88f6a96</w:t>
        </w:r>
      </w:hyperlink>
      <w:r w:rsidR="00C37476" w:rsidRPr="00C37476">
        <w:rPr>
          <w:rFonts w:cstheme="minorHAnsi"/>
          <w:sz w:val="28"/>
          <w:szCs w:val="28"/>
        </w:rPr>
        <w:t xml:space="preserve"> </w:t>
      </w:r>
    </w:p>
    <w:p w14:paraId="166D5849" w14:textId="73C9C2B6" w:rsidR="00C37476" w:rsidRPr="00C37476" w:rsidRDefault="009E0489" w:rsidP="00C37476">
      <w:pPr>
        <w:pStyle w:val="ListParagraph"/>
        <w:numPr>
          <w:ilvl w:val="0"/>
          <w:numId w:val="9"/>
        </w:numPr>
        <w:rPr>
          <w:rFonts w:cstheme="minorHAnsi"/>
          <w:sz w:val="28"/>
          <w:szCs w:val="28"/>
        </w:rPr>
      </w:pPr>
      <w:hyperlink r:id="rId19" w:history="1">
        <w:r w:rsidR="00C37476" w:rsidRPr="00C37476">
          <w:rPr>
            <w:rStyle w:val="Hyperlink"/>
            <w:rFonts w:cstheme="minorHAnsi"/>
            <w:sz w:val="28"/>
            <w:szCs w:val="28"/>
          </w:rPr>
          <w:t>https://stackoverflow.com/questions/7353743/make-dictionary-from-csv-file-columns</w:t>
        </w:r>
      </w:hyperlink>
      <w:r w:rsidR="00C37476" w:rsidRPr="00C37476">
        <w:rPr>
          <w:rFonts w:cstheme="minorHAnsi"/>
          <w:sz w:val="28"/>
          <w:szCs w:val="28"/>
        </w:rPr>
        <w:t xml:space="preserve"> </w:t>
      </w:r>
    </w:p>
    <w:p w14:paraId="7BE0AC1A" w14:textId="7B567272" w:rsidR="00C37476" w:rsidRPr="00C37476" w:rsidRDefault="009E0489" w:rsidP="00C37476">
      <w:pPr>
        <w:pStyle w:val="ListParagraph"/>
        <w:numPr>
          <w:ilvl w:val="0"/>
          <w:numId w:val="9"/>
        </w:numPr>
        <w:rPr>
          <w:rFonts w:cstheme="minorHAnsi"/>
          <w:sz w:val="28"/>
          <w:szCs w:val="28"/>
        </w:rPr>
      </w:pPr>
      <w:hyperlink r:id="rId20" w:history="1">
        <w:r w:rsidR="00C37476" w:rsidRPr="00C37476">
          <w:rPr>
            <w:rStyle w:val="Hyperlink"/>
            <w:rFonts w:cstheme="minorHAnsi"/>
            <w:sz w:val="28"/>
            <w:szCs w:val="28"/>
          </w:rPr>
          <w:t>https://www.cs.cornell.edu/courses/cs1110/2016sp/lectures/03-17-16/13A.ListsOfNumbers.pdf</w:t>
        </w:r>
      </w:hyperlink>
      <w:r w:rsidR="00C37476" w:rsidRPr="00C37476">
        <w:rPr>
          <w:rFonts w:cstheme="minorHAnsi"/>
          <w:sz w:val="28"/>
          <w:szCs w:val="28"/>
        </w:rPr>
        <w:t xml:space="preserve"> </w:t>
      </w:r>
    </w:p>
    <w:p w14:paraId="75375B80" w14:textId="37C7B27F" w:rsidR="00C37476" w:rsidRPr="00C37476" w:rsidRDefault="009E0489" w:rsidP="00C37476">
      <w:pPr>
        <w:pStyle w:val="ListParagraph"/>
        <w:numPr>
          <w:ilvl w:val="0"/>
          <w:numId w:val="9"/>
        </w:numPr>
        <w:rPr>
          <w:rFonts w:cstheme="minorHAnsi"/>
          <w:sz w:val="28"/>
          <w:szCs w:val="28"/>
        </w:rPr>
      </w:pPr>
      <w:hyperlink r:id="rId21" w:history="1">
        <w:r w:rsidR="00C37476" w:rsidRPr="00C37476">
          <w:rPr>
            <w:rStyle w:val="Hyperlink"/>
            <w:rFonts w:cstheme="minorHAnsi"/>
            <w:sz w:val="28"/>
            <w:szCs w:val="28"/>
          </w:rPr>
          <w:t>https://www.calculatorsoup.com/calculators/statistics/mean-median-mode.php</w:t>
        </w:r>
      </w:hyperlink>
      <w:r w:rsidR="00C37476" w:rsidRPr="00C37476">
        <w:rPr>
          <w:rFonts w:cstheme="minorHAnsi"/>
          <w:sz w:val="28"/>
          <w:szCs w:val="28"/>
        </w:rPr>
        <w:t xml:space="preserve"> </w:t>
      </w:r>
    </w:p>
    <w:p w14:paraId="67BE39A7" w14:textId="1BC26E58" w:rsidR="00C37476" w:rsidRPr="00C37476" w:rsidRDefault="009E0489" w:rsidP="00C37476">
      <w:pPr>
        <w:pStyle w:val="ListParagraph"/>
        <w:numPr>
          <w:ilvl w:val="0"/>
          <w:numId w:val="9"/>
        </w:numPr>
        <w:rPr>
          <w:rFonts w:cstheme="minorHAnsi"/>
          <w:sz w:val="28"/>
          <w:szCs w:val="28"/>
        </w:rPr>
      </w:pPr>
      <w:hyperlink r:id="rId22" w:history="1">
        <w:r w:rsidR="00C37476" w:rsidRPr="00C37476">
          <w:rPr>
            <w:rStyle w:val="Hyperlink"/>
            <w:rFonts w:cstheme="minorHAnsi"/>
            <w:sz w:val="28"/>
            <w:szCs w:val="28"/>
          </w:rPr>
          <w:t>https://www.cs.cornell.edu/courses/cs1110/2016sp/lectures/03-17-16/13A.ListsOfNumbers.pdf</w:t>
        </w:r>
      </w:hyperlink>
      <w:r w:rsidR="00C37476" w:rsidRPr="00C37476">
        <w:rPr>
          <w:rFonts w:cstheme="minorHAnsi"/>
          <w:sz w:val="28"/>
          <w:szCs w:val="28"/>
        </w:rPr>
        <w:t xml:space="preserve"> </w:t>
      </w:r>
    </w:p>
    <w:p w14:paraId="07B6BB20" w14:textId="7A8BB81B" w:rsidR="00C37476" w:rsidRPr="00C37476" w:rsidRDefault="009E0489" w:rsidP="00C37476">
      <w:pPr>
        <w:pStyle w:val="ListParagraph"/>
        <w:numPr>
          <w:ilvl w:val="0"/>
          <w:numId w:val="9"/>
        </w:numPr>
        <w:rPr>
          <w:rFonts w:cstheme="minorHAnsi"/>
          <w:sz w:val="28"/>
          <w:szCs w:val="28"/>
        </w:rPr>
      </w:pPr>
      <w:hyperlink r:id="rId23" w:history="1">
        <w:r w:rsidR="00C37476" w:rsidRPr="00C37476">
          <w:rPr>
            <w:rStyle w:val="Hyperlink"/>
            <w:rFonts w:cstheme="minorHAnsi"/>
            <w:sz w:val="28"/>
            <w:szCs w:val="28"/>
          </w:rPr>
          <w:t>https://stackoverflow.com/questions/7353743/make-dictionary-from-csv-file-columns</w:t>
        </w:r>
      </w:hyperlink>
      <w:r w:rsidR="00C37476" w:rsidRPr="00C37476">
        <w:rPr>
          <w:rFonts w:cstheme="minorHAnsi"/>
          <w:sz w:val="28"/>
          <w:szCs w:val="28"/>
        </w:rPr>
        <w:t xml:space="preserve"> </w:t>
      </w:r>
    </w:p>
    <w:p w14:paraId="08356CFB" w14:textId="049CCD6D" w:rsidR="00C37476" w:rsidRPr="00C37476" w:rsidRDefault="009E0489" w:rsidP="00C37476">
      <w:pPr>
        <w:pStyle w:val="ListParagraph"/>
        <w:numPr>
          <w:ilvl w:val="0"/>
          <w:numId w:val="9"/>
        </w:numPr>
        <w:rPr>
          <w:rFonts w:cstheme="minorHAnsi"/>
          <w:sz w:val="28"/>
          <w:szCs w:val="28"/>
        </w:rPr>
      </w:pPr>
      <w:hyperlink r:id="rId24" w:history="1">
        <w:r w:rsidR="00C37476" w:rsidRPr="00C37476">
          <w:rPr>
            <w:rStyle w:val="Hyperlink"/>
            <w:rFonts w:cstheme="minorHAnsi"/>
            <w:sz w:val="28"/>
            <w:szCs w:val="28"/>
          </w:rPr>
          <w:t>https://stackoverflow.com/questions/9039961/finding-the-average-of-a-list</w:t>
        </w:r>
      </w:hyperlink>
      <w:r w:rsidR="00C37476" w:rsidRPr="00C37476">
        <w:rPr>
          <w:rFonts w:cstheme="minorHAnsi"/>
          <w:sz w:val="28"/>
          <w:szCs w:val="28"/>
        </w:rPr>
        <w:t xml:space="preserve"> </w:t>
      </w:r>
    </w:p>
    <w:p w14:paraId="04A28F10" w14:textId="640BB7FD" w:rsidR="00C37476" w:rsidRPr="00C37476" w:rsidRDefault="009E0489" w:rsidP="00C37476">
      <w:pPr>
        <w:pStyle w:val="ListParagraph"/>
        <w:numPr>
          <w:ilvl w:val="0"/>
          <w:numId w:val="9"/>
        </w:numPr>
        <w:rPr>
          <w:rFonts w:cstheme="minorHAnsi"/>
          <w:sz w:val="28"/>
          <w:szCs w:val="28"/>
        </w:rPr>
      </w:pPr>
      <w:hyperlink r:id="rId25" w:history="1">
        <w:r w:rsidR="00C37476" w:rsidRPr="00C37476">
          <w:rPr>
            <w:rStyle w:val="Hyperlink"/>
            <w:rFonts w:cstheme="minorHAnsi"/>
            <w:sz w:val="28"/>
            <w:szCs w:val="28"/>
          </w:rPr>
          <w:t>https://stackoverflow.com/questions/33686747/save-a-list-to-a-txt-file</w:t>
        </w:r>
      </w:hyperlink>
      <w:r w:rsidR="00C37476" w:rsidRPr="00C37476">
        <w:rPr>
          <w:rFonts w:cstheme="minorHAnsi"/>
          <w:sz w:val="28"/>
          <w:szCs w:val="28"/>
        </w:rPr>
        <w:t xml:space="preserve"> </w:t>
      </w:r>
    </w:p>
    <w:p w14:paraId="6B56FCED" w14:textId="118FE595" w:rsidR="00C37476" w:rsidRPr="00C37476" w:rsidRDefault="009E0489" w:rsidP="00C37476">
      <w:pPr>
        <w:pStyle w:val="ListParagraph"/>
        <w:numPr>
          <w:ilvl w:val="0"/>
          <w:numId w:val="9"/>
        </w:numPr>
        <w:rPr>
          <w:rFonts w:cstheme="minorHAnsi"/>
          <w:sz w:val="28"/>
          <w:szCs w:val="28"/>
        </w:rPr>
      </w:pPr>
      <w:hyperlink r:id="rId26" w:history="1">
        <w:r w:rsidR="00C37476" w:rsidRPr="00C37476">
          <w:rPr>
            <w:rStyle w:val="Hyperlink"/>
            <w:rFonts w:cstheme="minorHAnsi"/>
            <w:sz w:val="28"/>
            <w:szCs w:val="28"/>
          </w:rPr>
          <w:t>https://www.journaldev.com/32742/python-remove-duplicates-from-list</w:t>
        </w:r>
      </w:hyperlink>
      <w:r w:rsidR="00C37476" w:rsidRPr="00C37476">
        <w:rPr>
          <w:rFonts w:cstheme="minorHAnsi"/>
          <w:sz w:val="28"/>
          <w:szCs w:val="28"/>
        </w:rPr>
        <w:t xml:space="preserve"> </w:t>
      </w:r>
    </w:p>
    <w:p w14:paraId="0331FF12" w14:textId="0AB2E13B" w:rsidR="00C37476" w:rsidRPr="00C37476" w:rsidRDefault="009E0489" w:rsidP="00C37476">
      <w:pPr>
        <w:pStyle w:val="ListParagraph"/>
        <w:numPr>
          <w:ilvl w:val="0"/>
          <w:numId w:val="9"/>
        </w:numPr>
        <w:rPr>
          <w:rFonts w:cstheme="minorHAnsi"/>
          <w:sz w:val="28"/>
          <w:szCs w:val="28"/>
        </w:rPr>
      </w:pPr>
      <w:hyperlink r:id="rId27" w:history="1">
        <w:r w:rsidR="00C37476" w:rsidRPr="00C37476">
          <w:rPr>
            <w:rStyle w:val="Hyperlink"/>
            <w:rFonts w:cstheme="minorHAnsi"/>
            <w:sz w:val="28"/>
            <w:szCs w:val="28"/>
          </w:rPr>
          <w:t>https://www.foxinfotech.in/2018/09/python-read-csv-columns-into-list.html</w:t>
        </w:r>
      </w:hyperlink>
      <w:r w:rsidR="00C37476" w:rsidRPr="00C37476">
        <w:rPr>
          <w:rFonts w:cstheme="minorHAnsi"/>
          <w:sz w:val="28"/>
          <w:szCs w:val="28"/>
        </w:rPr>
        <w:t xml:space="preserve"> </w:t>
      </w:r>
    </w:p>
    <w:p w14:paraId="30130977" w14:textId="0011B9FE" w:rsidR="00C37476" w:rsidRPr="00C37476" w:rsidRDefault="009E0489" w:rsidP="00C37476">
      <w:pPr>
        <w:pStyle w:val="ListParagraph"/>
        <w:numPr>
          <w:ilvl w:val="0"/>
          <w:numId w:val="9"/>
        </w:numPr>
        <w:rPr>
          <w:rFonts w:cstheme="minorHAnsi"/>
          <w:sz w:val="28"/>
          <w:szCs w:val="28"/>
        </w:rPr>
      </w:pPr>
      <w:hyperlink r:id="rId28" w:history="1">
        <w:r w:rsidR="00C37476" w:rsidRPr="00C37476">
          <w:rPr>
            <w:rStyle w:val="Hyperlink"/>
            <w:rFonts w:cstheme="minorHAnsi"/>
            <w:sz w:val="28"/>
            <w:szCs w:val="28"/>
          </w:rPr>
          <w:t>https://www.javaer101.com/en/article/18702605.html</w:t>
        </w:r>
      </w:hyperlink>
      <w:r w:rsidR="00C37476" w:rsidRPr="00C37476">
        <w:rPr>
          <w:rFonts w:cstheme="minorHAnsi"/>
          <w:sz w:val="28"/>
          <w:szCs w:val="28"/>
        </w:rPr>
        <w:t xml:space="preserve"> </w:t>
      </w:r>
    </w:p>
    <w:p w14:paraId="67C7E0AA" w14:textId="06576694" w:rsidR="00C37476" w:rsidRDefault="009E0489" w:rsidP="00C37476">
      <w:pPr>
        <w:pStyle w:val="ListParagraph"/>
        <w:numPr>
          <w:ilvl w:val="0"/>
          <w:numId w:val="9"/>
        </w:numPr>
        <w:rPr>
          <w:rFonts w:cstheme="minorHAnsi"/>
          <w:sz w:val="28"/>
          <w:szCs w:val="28"/>
        </w:rPr>
      </w:pPr>
      <w:hyperlink r:id="rId29" w:history="1">
        <w:r w:rsidR="00C37476" w:rsidRPr="00C37476">
          <w:rPr>
            <w:rStyle w:val="Hyperlink"/>
            <w:rFonts w:cstheme="minorHAnsi"/>
            <w:sz w:val="28"/>
            <w:szCs w:val="28"/>
          </w:rPr>
          <w:t>https://stackoverflow.com/questions/43288550/iopub-data-rate-exceeded-in-jupyter-notebook-when-viewing-image</w:t>
        </w:r>
      </w:hyperlink>
    </w:p>
    <w:p w14:paraId="243C2272" w14:textId="77777777" w:rsidR="00C37476" w:rsidRDefault="009E0489" w:rsidP="00C37476">
      <w:pPr>
        <w:pStyle w:val="ListParagraph"/>
        <w:numPr>
          <w:ilvl w:val="0"/>
          <w:numId w:val="9"/>
        </w:numPr>
      </w:pPr>
      <w:hyperlink r:id="rId30" w:history="1">
        <w:r w:rsidR="00C37476" w:rsidRPr="00295F01">
          <w:rPr>
            <w:rStyle w:val="Hyperlink"/>
          </w:rPr>
          <w:t>https://machinelearningmastery.com/implement-simple-linear-regression-scratch-python/</w:t>
        </w:r>
      </w:hyperlink>
    </w:p>
    <w:p w14:paraId="32023ED7" w14:textId="77777777" w:rsidR="00C37476" w:rsidRDefault="009E0489" w:rsidP="00C37476">
      <w:pPr>
        <w:pStyle w:val="ListParagraph"/>
        <w:numPr>
          <w:ilvl w:val="0"/>
          <w:numId w:val="9"/>
        </w:numPr>
      </w:pPr>
      <w:hyperlink r:id="rId31" w:history="1">
        <w:r w:rsidR="00C37476" w:rsidRPr="00295F01">
          <w:rPr>
            <w:rStyle w:val="Hyperlink"/>
          </w:rPr>
          <w:t>https://github.com/cugzj/Simple-Linear-Regression/blob/master/LR_example.py</w:t>
        </w:r>
      </w:hyperlink>
    </w:p>
    <w:p w14:paraId="1B318644" w14:textId="77777777" w:rsidR="00C37476" w:rsidRDefault="009E0489" w:rsidP="00C37476">
      <w:pPr>
        <w:pStyle w:val="ListParagraph"/>
        <w:numPr>
          <w:ilvl w:val="0"/>
          <w:numId w:val="9"/>
        </w:numPr>
      </w:pPr>
      <w:hyperlink r:id="rId32" w:history="1">
        <w:r w:rsidR="00C37476" w:rsidRPr="00295F01">
          <w:rPr>
            <w:rStyle w:val="Hyperlink"/>
          </w:rPr>
          <w:t>https://towardsdatascience.com/linear-regression-from-scratch-cd0dee067f72</w:t>
        </w:r>
      </w:hyperlink>
    </w:p>
    <w:p w14:paraId="55F88F1B" w14:textId="77777777" w:rsidR="00C37476" w:rsidRDefault="009E0489" w:rsidP="00C37476">
      <w:pPr>
        <w:pStyle w:val="ListParagraph"/>
        <w:numPr>
          <w:ilvl w:val="0"/>
          <w:numId w:val="9"/>
        </w:numPr>
      </w:pPr>
      <w:hyperlink r:id="rId33" w:history="1">
        <w:r w:rsidR="00C37476" w:rsidRPr="00295F01">
          <w:rPr>
            <w:rStyle w:val="Hyperlink"/>
          </w:rPr>
          <w:t>https://www.freecodecamp.org/news/building-a-3-layer-neural-network-from-scratch-99239c4af5d3/</w:t>
        </w:r>
      </w:hyperlink>
    </w:p>
    <w:p w14:paraId="3B96E5B0" w14:textId="77777777" w:rsidR="00C37476" w:rsidRDefault="009E0489" w:rsidP="00C37476">
      <w:pPr>
        <w:pStyle w:val="ListParagraph"/>
        <w:numPr>
          <w:ilvl w:val="0"/>
          <w:numId w:val="9"/>
        </w:numPr>
      </w:pPr>
      <w:hyperlink r:id="rId34" w:history="1">
        <w:r w:rsidR="00C37476" w:rsidRPr="00295F01">
          <w:rPr>
            <w:rStyle w:val="Hyperlink"/>
          </w:rPr>
          <w:t>https://www.theanalysisfactor.com/outliers-to-drop-or-not-to-drop/</w:t>
        </w:r>
      </w:hyperlink>
    </w:p>
    <w:p w14:paraId="26F6537A" w14:textId="77777777" w:rsidR="00C37476" w:rsidRDefault="009E0489" w:rsidP="00C37476">
      <w:pPr>
        <w:pStyle w:val="ListParagraph"/>
        <w:numPr>
          <w:ilvl w:val="0"/>
          <w:numId w:val="9"/>
        </w:numPr>
      </w:pPr>
      <w:hyperlink r:id="rId35" w:history="1">
        <w:r w:rsidR="00C37476" w:rsidRPr="00295F01">
          <w:rPr>
            <w:rStyle w:val="Hyperlink"/>
          </w:rPr>
          <w:t>https://docs.anaconda.com/anaconda/user-guide/tasks/tensorflow/</w:t>
        </w:r>
      </w:hyperlink>
    </w:p>
    <w:p w14:paraId="52ED2E2F" w14:textId="77777777" w:rsidR="00C37476" w:rsidRDefault="009E0489" w:rsidP="00C37476">
      <w:pPr>
        <w:pStyle w:val="ListParagraph"/>
        <w:numPr>
          <w:ilvl w:val="0"/>
          <w:numId w:val="9"/>
        </w:numPr>
      </w:pPr>
      <w:hyperlink r:id="rId36" w:history="1">
        <w:r w:rsidR="00C37476" w:rsidRPr="00295F01">
          <w:rPr>
            <w:rStyle w:val="Hyperlink"/>
          </w:rPr>
          <w:t>https://stackoverflow.com/questions/43030363/valueerror-could-not-convert-string-to-float</w:t>
        </w:r>
      </w:hyperlink>
    </w:p>
    <w:p w14:paraId="7011AA1F" w14:textId="77777777" w:rsidR="00C37476" w:rsidRDefault="009E0489" w:rsidP="00C37476">
      <w:pPr>
        <w:pStyle w:val="ListParagraph"/>
        <w:numPr>
          <w:ilvl w:val="0"/>
          <w:numId w:val="9"/>
        </w:numPr>
      </w:pPr>
      <w:hyperlink r:id="rId37" w:history="1">
        <w:r w:rsidR="00C37476" w:rsidRPr="00295F01">
          <w:rPr>
            <w:rStyle w:val="Hyperlink"/>
          </w:rPr>
          <w:t>https://towardsdatascience.com/gradient-descent-from-scratch-e8b75fa986cc</w:t>
        </w:r>
      </w:hyperlink>
    </w:p>
    <w:p w14:paraId="70B85A6D" w14:textId="77777777" w:rsidR="00C37476" w:rsidRDefault="009E0489" w:rsidP="00C37476">
      <w:pPr>
        <w:pStyle w:val="ListParagraph"/>
        <w:numPr>
          <w:ilvl w:val="0"/>
          <w:numId w:val="9"/>
        </w:numPr>
      </w:pPr>
      <w:hyperlink r:id="rId38" w:history="1">
        <w:r w:rsidR="00C37476" w:rsidRPr="00295F01">
          <w:rPr>
            <w:rStyle w:val="Hyperlink"/>
          </w:rPr>
          <w:t>https://machinelearningmastery.com/gradient-descent-optimization-from-scratch/</w:t>
        </w:r>
      </w:hyperlink>
    </w:p>
    <w:p w14:paraId="6B71E87A" w14:textId="77777777" w:rsidR="00C37476" w:rsidRDefault="009E0489" w:rsidP="00C37476">
      <w:pPr>
        <w:pStyle w:val="ListParagraph"/>
        <w:numPr>
          <w:ilvl w:val="0"/>
          <w:numId w:val="9"/>
        </w:numPr>
      </w:pPr>
      <w:hyperlink r:id="rId39" w:history="1">
        <w:r w:rsidR="00C37476" w:rsidRPr="00295F01">
          <w:rPr>
            <w:rStyle w:val="Hyperlink"/>
          </w:rPr>
          <w:t>https://github.com/k8xu/movie-rating-prediction/blob/master/Prediction_of_Movie_Ratings_Among_Young_Adults.ipynb</w:t>
        </w:r>
      </w:hyperlink>
    </w:p>
    <w:p w14:paraId="0BF08B48" w14:textId="77777777" w:rsidR="00C37476" w:rsidRDefault="009E0489" w:rsidP="00C37476">
      <w:pPr>
        <w:pStyle w:val="ListParagraph"/>
        <w:numPr>
          <w:ilvl w:val="0"/>
          <w:numId w:val="9"/>
        </w:numPr>
      </w:pPr>
      <w:hyperlink r:id="rId40" w:anchor=":~:text=The%20best%20way%20to%20convert%20one%20or%20more%20columns%20of,floating%20point%20numbers%20as%20appropriate" w:history="1">
        <w:r w:rsidR="00C37476" w:rsidRPr="00295F01">
          <w:rPr>
            <w:rStyle w:val="Hyperlink"/>
          </w:rPr>
          <w:t>https://stackoverflow.com/questions/15891038/change-column-type-in-pandas#:~:text=The%20best%20way%20to%20convert%20one%20or%20more%20columns%20of,floating%20point%20numbers%20as%20appropriate</w:t>
        </w:r>
      </w:hyperlink>
      <w:r w:rsidR="00C37476" w:rsidRPr="00650CD4">
        <w:t>.</w:t>
      </w:r>
    </w:p>
    <w:p w14:paraId="261BFF7B" w14:textId="77777777" w:rsidR="00C37476" w:rsidRDefault="009E0489" w:rsidP="00C37476">
      <w:pPr>
        <w:pStyle w:val="ListParagraph"/>
        <w:numPr>
          <w:ilvl w:val="0"/>
          <w:numId w:val="9"/>
        </w:numPr>
        <w:pBdr>
          <w:bottom w:val="thinThickThinMediumGap" w:sz="18" w:space="1" w:color="auto"/>
        </w:pBdr>
        <w:rPr>
          <w:rStyle w:val="Hyperlink"/>
        </w:rPr>
      </w:pPr>
      <w:hyperlink r:id="rId41" w:history="1">
        <w:r w:rsidR="00C37476" w:rsidRPr="00295F01">
          <w:rPr>
            <w:rStyle w:val="Hyperlink"/>
          </w:rPr>
          <w:t>https://www.interviewqs.com/ddi-code-snippets/rows-cols-python</w:t>
        </w:r>
      </w:hyperlink>
    </w:p>
    <w:p w14:paraId="1B24DF9D" w14:textId="77777777" w:rsidR="00C37476" w:rsidRPr="00C37476" w:rsidRDefault="009E0489" w:rsidP="00C37476">
      <w:pPr>
        <w:pStyle w:val="ListParagraph"/>
        <w:numPr>
          <w:ilvl w:val="0"/>
          <w:numId w:val="9"/>
        </w:numPr>
        <w:rPr>
          <w:color w:val="0563C1" w:themeColor="hyperlink"/>
        </w:rPr>
      </w:pPr>
      <w:hyperlink r:id="rId42" w:history="1">
        <w:r w:rsidR="00C37476" w:rsidRPr="00C4520E">
          <w:rPr>
            <w:rStyle w:val="Hyperlink"/>
          </w:rPr>
          <w:t>https://stackoverflow.com/questions/45271344/importerror-no-module-named-keras</w:t>
        </w:r>
      </w:hyperlink>
    </w:p>
    <w:p w14:paraId="70A339E9" w14:textId="77777777" w:rsidR="00C37476" w:rsidRPr="00C37476" w:rsidRDefault="009E0489" w:rsidP="00C37476">
      <w:pPr>
        <w:pStyle w:val="ListParagraph"/>
        <w:numPr>
          <w:ilvl w:val="0"/>
          <w:numId w:val="9"/>
        </w:numPr>
        <w:rPr>
          <w:color w:val="0563C1" w:themeColor="hyperlink"/>
        </w:rPr>
      </w:pPr>
      <w:hyperlink r:id="rId43" w:history="1">
        <w:r w:rsidR="00C37476" w:rsidRPr="00C4520E">
          <w:rPr>
            <w:rStyle w:val="Hyperlink"/>
          </w:rPr>
          <w:t>https://stackoverflow.com/questions/49008074/how-to-create-a-neural-network-for-regression</w:t>
        </w:r>
      </w:hyperlink>
    </w:p>
    <w:p w14:paraId="40F1A278" w14:textId="77777777" w:rsidR="00C37476" w:rsidRPr="00C37476" w:rsidRDefault="009E0489" w:rsidP="00C37476">
      <w:pPr>
        <w:pStyle w:val="ListParagraph"/>
        <w:numPr>
          <w:ilvl w:val="0"/>
          <w:numId w:val="9"/>
        </w:numPr>
        <w:rPr>
          <w:color w:val="0563C1" w:themeColor="hyperlink"/>
        </w:rPr>
      </w:pPr>
      <w:hyperlink r:id="rId44" w:anchor="50666476" w:history="1">
        <w:r w:rsidR="00C37476" w:rsidRPr="00C4520E">
          <w:rPr>
            <w:rStyle w:val="Hyperlink"/>
          </w:rPr>
          <w:t>https://stackoverflow.com/questions/42379138/keras-valueerror-no-data-provided-for-input-1-need-data-for-each-key/50666476#50666476</w:t>
        </w:r>
      </w:hyperlink>
    </w:p>
    <w:p w14:paraId="10F2B521" w14:textId="77777777" w:rsidR="00C37476" w:rsidRPr="00C37476" w:rsidRDefault="009E0489" w:rsidP="00C37476">
      <w:pPr>
        <w:pStyle w:val="ListParagraph"/>
        <w:numPr>
          <w:ilvl w:val="0"/>
          <w:numId w:val="9"/>
        </w:numPr>
        <w:rPr>
          <w:color w:val="0563C1" w:themeColor="hyperlink"/>
        </w:rPr>
      </w:pPr>
      <w:hyperlink r:id="rId45" w:history="1">
        <w:r w:rsidR="00C37476" w:rsidRPr="00C4520E">
          <w:rPr>
            <w:rStyle w:val="Hyperlink"/>
          </w:rPr>
          <w:t>https://stackoverflow.com/questions/61980349/tensorflow-typeerror-cannot-unpack-non-iterable-float-object</w:t>
        </w:r>
      </w:hyperlink>
    </w:p>
    <w:p w14:paraId="4A1B7D2B" w14:textId="77777777" w:rsidR="00C37476" w:rsidRPr="00C37476" w:rsidRDefault="009E0489" w:rsidP="00C37476">
      <w:pPr>
        <w:pStyle w:val="ListParagraph"/>
        <w:numPr>
          <w:ilvl w:val="0"/>
          <w:numId w:val="9"/>
        </w:numPr>
        <w:rPr>
          <w:color w:val="0563C1" w:themeColor="hyperlink"/>
        </w:rPr>
      </w:pPr>
      <w:hyperlink r:id="rId46" w:anchor=":~:text=It%20shouldn't%20go%20to,%2C%20but%20it%20doesn't" w:history="1">
        <w:r w:rsidR="00C37476" w:rsidRPr="00C4520E">
          <w:rPr>
            <w:rStyle w:val="Hyperlink"/>
          </w:rPr>
          <w:t>https://stats.stackexchange.com/questions/259263/keras-numpy-error-why-does-accuracy-go-to-zero#:~:text=It%20shouldn't%20go%20to,%2C%20but%20it%20doesn't</w:t>
        </w:r>
      </w:hyperlink>
      <w:r w:rsidR="00C37476" w:rsidRPr="00C37476">
        <w:rPr>
          <w:color w:val="0563C1" w:themeColor="hyperlink"/>
        </w:rPr>
        <w:t>.</w:t>
      </w:r>
    </w:p>
    <w:p w14:paraId="1B9DADB8" w14:textId="77777777" w:rsidR="00C37476" w:rsidRPr="00C37476" w:rsidRDefault="009E0489" w:rsidP="00C37476">
      <w:pPr>
        <w:pStyle w:val="ListParagraph"/>
        <w:numPr>
          <w:ilvl w:val="0"/>
          <w:numId w:val="9"/>
        </w:numPr>
        <w:rPr>
          <w:color w:val="0563C1" w:themeColor="hyperlink"/>
        </w:rPr>
      </w:pPr>
      <w:hyperlink r:id="rId47" w:history="1">
        <w:r w:rsidR="00C37476" w:rsidRPr="00C4520E">
          <w:rPr>
            <w:rStyle w:val="Hyperlink"/>
          </w:rPr>
          <w:t>https://stackoverflow.com/questions/12236566/setting-different-color-for-each-series-in-scatter-plot-on-matplotlib</w:t>
        </w:r>
      </w:hyperlink>
    </w:p>
    <w:p w14:paraId="0B1E302F" w14:textId="77777777" w:rsidR="00C37476" w:rsidRPr="00C37476" w:rsidRDefault="009E0489" w:rsidP="00C37476">
      <w:pPr>
        <w:pStyle w:val="ListParagraph"/>
        <w:numPr>
          <w:ilvl w:val="0"/>
          <w:numId w:val="9"/>
        </w:numPr>
        <w:rPr>
          <w:color w:val="0563C1" w:themeColor="hyperlink"/>
        </w:rPr>
      </w:pPr>
      <w:hyperlink r:id="rId48" w:history="1">
        <w:r w:rsidR="00C37476" w:rsidRPr="00C4520E">
          <w:rPr>
            <w:rStyle w:val="Hyperlink"/>
          </w:rPr>
          <w:t>https://stats.stackexchange.com/questions/521719/dummy-variables-in-regression-analysis</w:t>
        </w:r>
      </w:hyperlink>
    </w:p>
    <w:p w14:paraId="202B215D" w14:textId="77777777" w:rsidR="00C37476" w:rsidRPr="00C37476" w:rsidRDefault="009E0489" w:rsidP="00C37476">
      <w:pPr>
        <w:pStyle w:val="ListParagraph"/>
        <w:numPr>
          <w:ilvl w:val="0"/>
          <w:numId w:val="9"/>
        </w:numPr>
        <w:rPr>
          <w:color w:val="0563C1" w:themeColor="hyperlink"/>
        </w:rPr>
      </w:pPr>
      <w:hyperlink r:id="rId49" w:history="1">
        <w:r w:rsidR="00C37476" w:rsidRPr="007D6501">
          <w:rPr>
            <w:rStyle w:val="Hyperlink"/>
          </w:rPr>
          <w:t>https://github.com/k8xu/movie-rating-prediction/blob/master/Prediction_of_Movie_Ratings_Among_Young_Adults.ipynb</w:t>
        </w:r>
      </w:hyperlink>
    </w:p>
    <w:p w14:paraId="31ABBFA8" w14:textId="77777777" w:rsidR="00C37476" w:rsidRPr="00C37476" w:rsidRDefault="009E0489" w:rsidP="00C37476">
      <w:pPr>
        <w:pStyle w:val="ListParagraph"/>
        <w:numPr>
          <w:ilvl w:val="0"/>
          <w:numId w:val="9"/>
        </w:numPr>
        <w:rPr>
          <w:color w:val="0563C1" w:themeColor="hyperlink"/>
        </w:rPr>
      </w:pPr>
      <w:hyperlink r:id="rId50" w:history="1">
        <w:r w:rsidR="00C37476" w:rsidRPr="007D6501">
          <w:rPr>
            <w:rStyle w:val="Hyperlink"/>
          </w:rPr>
          <w:t>https://machinelearningmastery.com/regression-tutorial-keras-deep-learning-library-python/</w:t>
        </w:r>
      </w:hyperlink>
    </w:p>
    <w:p w14:paraId="24E465D3" w14:textId="77777777" w:rsidR="00C37476" w:rsidRPr="00C37476" w:rsidRDefault="009E0489" w:rsidP="00C37476">
      <w:pPr>
        <w:pStyle w:val="ListParagraph"/>
        <w:numPr>
          <w:ilvl w:val="0"/>
          <w:numId w:val="9"/>
        </w:numPr>
        <w:rPr>
          <w:color w:val="0563C1" w:themeColor="hyperlink"/>
        </w:rPr>
      </w:pPr>
      <w:hyperlink r:id="rId51" w:anchor=":~:text=For%20example%2C%20in%20the%20case,be%20calculated%20using%20linear%20algebra" w:history="1">
        <w:r w:rsidR="00C37476" w:rsidRPr="007D6501">
          <w:rPr>
            <w:rStyle w:val="Hyperlink"/>
          </w:rPr>
          <w:t>https://machinelearningmastery.com/one-hot-encoding-for-categorical-data/#:~:text=For%20example%2C%20in%20the%20case,be%20calculated%20using%20linear%20algebra</w:t>
        </w:r>
      </w:hyperlink>
      <w:r w:rsidR="00C37476" w:rsidRPr="00C37476">
        <w:rPr>
          <w:color w:val="0563C1" w:themeColor="hyperlink"/>
        </w:rPr>
        <w:t>.</w:t>
      </w:r>
    </w:p>
    <w:p w14:paraId="692328AA" w14:textId="77777777" w:rsidR="00C37476" w:rsidRPr="00C37476" w:rsidRDefault="009E0489" w:rsidP="00C37476">
      <w:pPr>
        <w:pStyle w:val="ListParagraph"/>
        <w:numPr>
          <w:ilvl w:val="0"/>
          <w:numId w:val="9"/>
        </w:numPr>
        <w:rPr>
          <w:color w:val="0563C1" w:themeColor="hyperlink"/>
        </w:rPr>
      </w:pPr>
      <w:hyperlink r:id="rId52" w:history="1">
        <w:r w:rsidR="00C37476" w:rsidRPr="007D6501">
          <w:rPr>
            <w:rStyle w:val="Hyperlink"/>
          </w:rPr>
          <w:t>https://towardsdatascience.com/one-hot-encoding-multicollinearity-and-the-dummy-variable-trap-b5840be3c41a</w:t>
        </w:r>
      </w:hyperlink>
    </w:p>
    <w:p w14:paraId="04DBF9DF" w14:textId="77777777" w:rsidR="00C37476" w:rsidRPr="00C37476" w:rsidRDefault="009E0489" w:rsidP="00C37476">
      <w:pPr>
        <w:pStyle w:val="ListParagraph"/>
        <w:numPr>
          <w:ilvl w:val="0"/>
          <w:numId w:val="9"/>
        </w:numPr>
        <w:rPr>
          <w:color w:val="0563C1" w:themeColor="hyperlink"/>
        </w:rPr>
      </w:pPr>
      <w:hyperlink r:id="rId53" w:anchor=":~:text=model.add(Dense(12,in%20the%20FIRST%20hidden%20layer" w:history="1">
        <w:r w:rsidR="00C37476" w:rsidRPr="007D6501">
          <w:rPr>
            <w:rStyle w:val="Hyperlink"/>
          </w:rPr>
          <w:t>https://github.com/keras-team/keras/issues/2645#:~:text=model.add(Dense(12,in%20the%20FIRST%20hidden%20layer</w:t>
        </w:r>
      </w:hyperlink>
      <w:r w:rsidR="00C37476" w:rsidRPr="00C37476">
        <w:rPr>
          <w:color w:val="0563C1" w:themeColor="hyperlink"/>
        </w:rPr>
        <w:t>.</w:t>
      </w:r>
    </w:p>
    <w:p w14:paraId="060D9A03" w14:textId="77777777" w:rsidR="00C37476" w:rsidRPr="00C37476" w:rsidRDefault="00C37476" w:rsidP="00C37476">
      <w:pPr>
        <w:pStyle w:val="ListParagraph"/>
        <w:numPr>
          <w:ilvl w:val="0"/>
          <w:numId w:val="9"/>
        </w:numPr>
        <w:rPr>
          <w:color w:val="0563C1" w:themeColor="hyperlink"/>
        </w:rPr>
      </w:pPr>
    </w:p>
    <w:p w14:paraId="52DA08D4" w14:textId="77777777" w:rsidR="00C37476" w:rsidRDefault="009E0489" w:rsidP="00C37476">
      <w:pPr>
        <w:pStyle w:val="ListParagraph"/>
        <w:numPr>
          <w:ilvl w:val="0"/>
          <w:numId w:val="9"/>
        </w:numPr>
      </w:pPr>
      <w:hyperlink r:id="rId54" w:history="1">
        <w:r w:rsidR="00C37476" w:rsidRPr="007D6501">
          <w:rPr>
            <w:rStyle w:val="Hyperlink"/>
          </w:rPr>
          <w:t>https://machinelearningmastery.com/tutorial-first-neural-network-python-keras/</w:t>
        </w:r>
      </w:hyperlink>
    </w:p>
    <w:p w14:paraId="11919F82" w14:textId="77777777" w:rsidR="00C37476" w:rsidRDefault="009E0489" w:rsidP="00C37476">
      <w:pPr>
        <w:pStyle w:val="ListParagraph"/>
        <w:numPr>
          <w:ilvl w:val="0"/>
          <w:numId w:val="9"/>
        </w:numPr>
      </w:pPr>
      <w:hyperlink r:id="rId55" w:history="1">
        <w:r w:rsidR="00C37476" w:rsidRPr="007D6501">
          <w:rPr>
            <w:rStyle w:val="Hyperlink"/>
          </w:rPr>
          <w:t>https://keras.io/examples/structured_data/collaborative_filtering_movielens/</w:t>
        </w:r>
      </w:hyperlink>
    </w:p>
    <w:p w14:paraId="1AA106AF" w14:textId="77777777" w:rsidR="00C37476" w:rsidRDefault="009E0489" w:rsidP="00C37476">
      <w:pPr>
        <w:pStyle w:val="ListParagraph"/>
        <w:numPr>
          <w:ilvl w:val="0"/>
          <w:numId w:val="9"/>
        </w:numPr>
      </w:pPr>
      <w:hyperlink r:id="rId56" w:history="1">
        <w:r w:rsidR="00C37476" w:rsidRPr="007D6501">
          <w:rPr>
            <w:rStyle w:val="Hyperlink"/>
          </w:rPr>
          <w:t>https://pythonprogramminglanguage.com/introduction-to-neural-networks/</w:t>
        </w:r>
      </w:hyperlink>
    </w:p>
    <w:p w14:paraId="2E8A33DA" w14:textId="77777777" w:rsidR="00C37476" w:rsidRDefault="009E0489" w:rsidP="00C37476">
      <w:pPr>
        <w:pStyle w:val="ListParagraph"/>
        <w:numPr>
          <w:ilvl w:val="0"/>
          <w:numId w:val="9"/>
        </w:numPr>
      </w:pPr>
      <w:hyperlink r:id="rId57" w:history="1">
        <w:r w:rsidR="00C37476" w:rsidRPr="007D6501">
          <w:rPr>
            <w:rStyle w:val="Hyperlink"/>
          </w:rPr>
          <w:t>https://gist.github.com/maunashjani/922e5a2a60130367dc58f1ee1fd6da36</w:t>
        </w:r>
      </w:hyperlink>
    </w:p>
    <w:p w14:paraId="06F40897" w14:textId="77777777" w:rsidR="00C37476" w:rsidRDefault="009E0489" w:rsidP="00C37476">
      <w:pPr>
        <w:pStyle w:val="ListParagraph"/>
        <w:numPr>
          <w:ilvl w:val="0"/>
          <w:numId w:val="9"/>
        </w:numPr>
      </w:pPr>
      <w:hyperlink r:id="rId58" w:history="1">
        <w:r w:rsidR="00C37476" w:rsidRPr="007D6501">
          <w:rPr>
            <w:rStyle w:val="Hyperlink"/>
          </w:rPr>
          <w:t>https://www.ritchieng.com/machinelearning-one-hot-encoding/</w:t>
        </w:r>
      </w:hyperlink>
    </w:p>
    <w:p w14:paraId="5AFA4CE4" w14:textId="77777777" w:rsidR="00C37476" w:rsidRDefault="009E0489" w:rsidP="00C37476">
      <w:pPr>
        <w:pStyle w:val="ListParagraph"/>
        <w:numPr>
          <w:ilvl w:val="0"/>
          <w:numId w:val="9"/>
        </w:numPr>
      </w:pPr>
      <w:hyperlink r:id="rId59" w:history="1">
        <w:r w:rsidR="00C37476" w:rsidRPr="007D6501">
          <w:rPr>
            <w:rStyle w:val="Hyperlink"/>
          </w:rPr>
          <w:t>https://stackoverflow.com/questions/43490495/how-to-set-notebookapp-iopub-data-rate-limit-and-others-notebookapp-settings-in</w:t>
        </w:r>
      </w:hyperlink>
    </w:p>
    <w:p w14:paraId="6206F2FC" w14:textId="77777777" w:rsidR="00C37476" w:rsidRPr="00C37476" w:rsidRDefault="00C37476" w:rsidP="00C37476">
      <w:pPr>
        <w:pStyle w:val="ListParagraph"/>
      </w:pPr>
    </w:p>
    <w:p w14:paraId="2ECFB79A" w14:textId="77777777" w:rsidR="00C37476" w:rsidRPr="00C37476" w:rsidRDefault="00C37476" w:rsidP="00C37476">
      <w:pPr>
        <w:rPr>
          <w:rFonts w:cstheme="minorHAnsi"/>
          <w:sz w:val="28"/>
          <w:szCs w:val="28"/>
        </w:rPr>
      </w:pPr>
    </w:p>
    <w:sectPr w:rsidR="00C37476" w:rsidRPr="00C37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C64"/>
    <w:multiLevelType w:val="hybridMultilevel"/>
    <w:tmpl w:val="188276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97E3C"/>
    <w:multiLevelType w:val="hybridMultilevel"/>
    <w:tmpl w:val="D8CED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515E3"/>
    <w:multiLevelType w:val="hybridMultilevel"/>
    <w:tmpl w:val="C60E9702"/>
    <w:lvl w:ilvl="0" w:tplc="FEDE5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2D3013"/>
    <w:multiLevelType w:val="hybridMultilevel"/>
    <w:tmpl w:val="952C5D4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4A7399"/>
    <w:multiLevelType w:val="hybridMultilevel"/>
    <w:tmpl w:val="05F0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6221A"/>
    <w:multiLevelType w:val="hybridMultilevel"/>
    <w:tmpl w:val="8A788FC2"/>
    <w:lvl w:ilvl="0" w:tplc="9E62B176">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4732178B"/>
    <w:multiLevelType w:val="hybridMultilevel"/>
    <w:tmpl w:val="E8664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7364D"/>
    <w:multiLevelType w:val="hybridMultilevel"/>
    <w:tmpl w:val="CF1E57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7F8E0D70">
      <w:numFmt w:val="bullet"/>
      <w:lvlText w:val=""/>
      <w:lvlJc w:val="left"/>
      <w:pPr>
        <w:ind w:left="2340" w:hanging="360"/>
      </w:pPr>
      <w:rPr>
        <w:rFonts w:ascii="Symbol" w:eastAsiaTheme="minorHAnsi" w:hAnsi="Symbol" w:cstheme="minorHAns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D4CF9"/>
    <w:multiLevelType w:val="hybridMultilevel"/>
    <w:tmpl w:val="808ACA9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9EAE73E">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4"/>
  </w:num>
  <w:num w:numId="6">
    <w:abstractNumId w:val="8"/>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S, Sweta [Student]">
    <w15:presenceInfo w15:providerId="None" w15:userId="DAS, Sweta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3D"/>
    <w:rsid w:val="00003115"/>
    <w:rsid w:val="0002538C"/>
    <w:rsid w:val="000556A5"/>
    <w:rsid w:val="000656E7"/>
    <w:rsid w:val="00067777"/>
    <w:rsid w:val="000815D0"/>
    <w:rsid w:val="000A021B"/>
    <w:rsid w:val="000C1C31"/>
    <w:rsid w:val="000D2314"/>
    <w:rsid w:val="000D468F"/>
    <w:rsid w:val="000E2E8A"/>
    <w:rsid w:val="000F53C0"/>
    <w:rsid w:val="00101406"/>
    <w:rsid w:val="00104A1D"/>
    <w:rsid w:val="001C15C2"/>
    <w:rsid w:val="001C20F5"/>
    <w:rsid w:val="00202575"/>
    <w:rsid w:val="00202AE5"/>
    <w:rsid w:val="00283E12"/>
    <w:rsid w:val="002A62C1"/>
    <w:rsid w:val="00310839"/>
    <w:rsid w:val="004159CF"/>
    <w:rsid w:val="0042551E"/>
    <w:rsid w:val="00435F34"/>
    <w:rsid w:val="00496CA6"/>
    <w:rsid w:val="004A54F1"/>
    <w:rsid w:val="004D55B9"/>
    <w:rsid w:val="00513ABC"/>
    <w:rsid w:val="00582179"/>
    <w:rsid w:val="005C12B8"/>
    <w:rsid w:val="005C6E20"/>
    <w:rsid w:val="006432C0"/>
    <w:rsid w:val="006D3FDD"/>
    <w:rsid w:val="006F476C"/>
    <w:rsid w:val="0075791F"/>
    <w:rsid w:val="00782D1D"/>
    <w:rsid w:val="00782FA2"/>
    <w:rsid w:val="0079689B"/>
    <w:rsid w:val="007B35BC"/>
    <w:rsid w:val="008131FC"/>
    <w:rsid w:val="00817BBA"/>
    <w:rsid w:val="00851328"/>
    <w:rsid w:val="00874B4E"/>
    <w:rsid w:val="00935D1C"/>
    <w:rsid w:val="00961047"/>
    <w:rsid w:val="009707CB"/>
    <w:rsid w:val="009A442D"/>
    <w:rsid w:val="009E0489"/>
    <w:rsid w:val="00A335D4"/>
    <w:rsid w:val="00A96B12"/>
    <w:rsid w:val="00AB25B1"/>
    <w:rsid w:val="00AE5DE1"/>
    <w:rsid w:val="00B53BAD"/>
    <w:rsid w:val="00BD457D"/>
    <w:rsid w:val="00BD60DE"/>
    <w:rsid w:val="00BE0C94"/>
    <w:rsid w:val="00BE23C8"/>
    <w:rsid w:val="00C37476"/>
    <w:rsid w:val="00C909F2"/>
    <w:rsid w:val="00CA72F2"/>
    <w:rsid w:val="00CB03DD"/>
    <w:rsid w:val="00CD45EB"/>
    <w:rsid w:val="00D079DF"/>
    <w:rsid w:val="00D22A62"/>
    <w:rsid w:val="00D34017"/>
    <w:rsid w:val="00D90A8B"/>
    <w:rsid w:val="00E619E7"/>
    <w:rsid w:val="00E7559D"/>
    <w:rsid w:val="00E96460"/>
    <w:rsid w:val="00EB5FC9"/>
    <w:rsid w:val="00F5259F"/>
    <w:rsid w:val="00F54933"/>
    <w:rsid w:val="00F95E3D"/>
    <w:rsid w:val="00FA714E"/>
    <w:rsid w:val="00FC60F6"/>
    <w:rsid w:val="00FE6B48"/>
    <w:rsid w:val="00FF3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B4D2"/>
  <w15:chartTrackingRefBased/>
  <w15:docId w15:val="{BEA38FFD-0008-4E82-BA78-81E18FB1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F6"/>
    <w:pPr>
      <w:ind w:left="720"/>
      <w:contextualSpacing/>
    </w:pPr>
  </w:style>
  <w:style w:type="character" w:styleId="Hyperlink">
    <w:name w:val="Hyperlink"/>
    <w:basedOn w:val="DefaultParagraphFont"/>
    <w:uiPriority w:val="99"/>
    <w:unhideWhenUsed/>
    <w:rsid w:val="00C37476"/>
    <w:rPr>
      <w:color w:val="0563C1" w:themeColor="hyperlink"/>
      <w:u w:val="single"/>
    </w:rPr>
  </w:style>
  <w:style w:type="character" w:styleId="UnresolvedMention">
    <w:name w:val="Unresolved Mention"/>
    <w:basedOn w:val="DefaultParagraphFont"/>
    <w:uiPriority w:val="99"/>
    <w:semiHidden/>
    <w:unhideWhenUsed/>
    <w:rsid w:val="00C37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2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upport.microsoft.com/en-us/office/filter-data-in-a-range-or-table-7fbe34f4-8382-431d-942e-41e9a88f6a96" TargetMode="External"/><Relationship Id="rId26" Type="http://schemas.openxmlformats.org/officeDocument/2006/relationships/hyperlink" Target="https://www.journaldev.com/32742/python-remove-duplicates-from-list" TargetMode="External"/><Relationship Id="rId39" Type="http://schemas.openxmlformats.org/officeDocument/2006/relationships/hyperlink" Target="https://github.com/k8xu/movie-rating-prediction/blob/master/Prediction_of_Movie_Ratings_Among_Young_Adults.ipynb" TargetMode="External"/><Relationship Id="rId21" Type="http://schemas.openxmlformats.org/officeDocument/2006/relationships/hyperlink" Target="https://www.calculatorsoup.com/calculators/statistics/mean-median-mode.php" TargetMode="External"/><Relationship Id="rId34" Type="http://schemas.openxmlformats.org/officeDocument/2006/relationships/hyperlink" Target="https://www.theanalysisfactor.com/outliers-to-drop-or-not-to-drop/" TargetMode="External"/><Relationship Id="rId42" Type="http://schemas.openxmlformats.org/officeDocument/2006/relationships/hyperlink" Target="https://stackoverflow.com/questions/45271344/importerror-no-module-named-keras" TargetMode="External"/><Relationship Id="rId47" Type="http://schemas.openxmlformats.org/officeDocument/2006/relationships/hyperlink" Target="https://stackoverflow.com/questions/12236566/setting-different-color-for-each-series-in-scatter-plot-on-matplotlib" TargetMode="External"/><Relationship Id="rId50" Type="http://schemas.openxmlformats.org/officeDocument/2006/relationships/hyperlink" Target="https://machinelearningmastery.com/regression-tutorial-keras-deep-learning-library-python/" TargetMode="External"/><Relationship Id="rId55" Type="http://schemas.openxmlformats.org/officeDocument/2006/relationships/hyperlink" Target="https://keras.io/examples/structured_data/collaborative_filtering_movielen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ackoverflow.com/questions/43288550/iopub-data-rate-exceeded-in-jupyter-notebook-when-viewing-image" TargetMode="External"/><Relationship Id="rId29" Type="http://schemas.openxmlformats.org/officeDocument/2006/relationships/hyperlink" Target="https://stackoverflow.com/questions/43288550/iopub-data-rate-exceeded-in-jupyter-notebook-when-viewing-image" TargetMode="External"/><Relationship Id="rId11" Type="http://schemas.openxmlformats.org/officeDocument/2006/relationships/image" Target="media/image4.png"/><Relationship Id="rId24" Type="http://schemas.openxmlformats.org/officeDocument/2006/relationships/hyperlink" Target="https://stackoverflow.com/questions/9039961/finding-the-average-of-a-list" TargetMode="External"/><Relationship Id="rId32" Type="http://schemas.openxmlformats.org/officeDocument/2006/relationships/hyperlink" Target="https://towardsdatascience.com/linear-regression-from-scratch-cd0dee067f72" TargetMode="External"/><Relationship Id="rId37" Type="http://schemas.openxmlformats.org/officeDocument/2006/relationships/hyperlink" Target="https://towardsdatascience.com/gradient-descent-from-scratch-e8b75fa986cc" TargetMode="External"/><Relationship Id="rId40" Type="http://schemas.openxmlformats.org/officeDocument/2006/relationships/hyperlink" Target="https://stackoverflow.com/questions/15891038/change-column-type-in-pandas" TargetMode="External"/><Relationship Id="rId45" Type="http://schemas.openxmlformats.org/officeDocument/2006/relationships/hyperlink" Target="https://stackoverflow.com/questions/61980349/tensorflow-typeerror-cannot-unpack-non-iterable-float-object" TargetMode="External"/><Relationship Id="rId53" Type="http://schemas.openxmlformats.org/officeDocument/2006/relationships/hyperlink" Target="https://github.com/keras-team/keras/issues/2645" TargetMode="External"/><Relationship Id="rId58" Type="http://schemas.openxmlformats.org/officeDocument/2006/relationships/hyperlink" Target="https://www.ritchieng.com/machinelearning-one-hot-encoding/" TargetMode="External"/><Relationship Id="rId5" Type="http://schemas.openxmlformats.org/officeDocument/2006/relationships/styles" Target="styles.xml"/><Relationship Id="rId61" Type="http://schemas.microsoft.com/office/2011/relationships/people" Target="people.xml"/><Relationship Id="rId19" Type="http://schemas.openxmlformats.org/officeDocument/2006/relationships/hyperlink" Target="https://stackoverflow.com/questions/7353743/make-dictionary-from-csv-file-columns" TargetMode="External"/><Relationship Id="rId14" Type="http://schemas.openxmlformats.org/officeDocument/2006/relationships/image" Target="media/image7.png"/><Relationship Id="rId22" Type="http://schemas.openxmlformats.org/officeDocument/2006/relationships/hyperlink" Target="https://www.cs.cornell.edu/courses/cs1110/2016sp/lectures/03-17-16/13A.ListsOfNumbers.pdf" TargetMode="External"/><Relationship Id="rId27" Type="http://schemas.openxmlformats.org/officeDocument/2006/relationships/hyperlink" Target="https://www.foxinfotech.in/2018/09/python-read-csv-columns-into-list.html" TargetMode="External"/><Relationship Id="rId30" Type="http://schemas.openxmlformats.org/officeDocument/2006/relationships/hyperlink" Target="https://machinelearningmastery.com/implement-simple-linear-regression-scratch-python/" TargetMode="External"/><Relationship Id="rId35" Type="http://schemas.openxmlformats.org/officeDocument/2006/relationships/hyperlink" Target="https://docs.anaconda.com/anaconda/user-guide/tasks/tensorflow/" TargetMode="External"/><Relationship Id="rId43" Type="http://schemas.openxmlformats.org/officeDocument/2006/relationships/hyperlink" Target="https://stackoverflow.com/questions/49008074/how-to-create-a-neural-network-for-regression" TargetMode="External"/><Relationship Id="rId48" Type="http://schemas.openxmlformats.org/officeDocument/2006/relationships/hyperlink" Target="https://stats.stackexchange.com/questions/521719/dummy-variables-in-regression-analysis" TargetMode="External"/><Relationship Id="rId56" Type="http://schemas.openxmlformats.org/officeDocument/2006/relationships/hyperlink" Target="https://pythonprogramminglanguage.com/introduction-to-neural-networks/" TargetMode="External"/><Relationship Id="rId8" Type="http://schemas.openxmlformats.org/officeDocument/2006/relationships/image" Target="media/image1.png"/><Relationship Id="rId51" Type="http://schemas.openxmlformats.org/officeDocument/2006/relationships/hyperlink" Target="https://machinelearningmastery.com/one-hot-encoding-for-categorical-data/" TargetMode="External"/><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hyperlink" Target="https://stackoverflow.com/questions/45785745/python-how-to-close-my-csv-input-and-output-files" TargetMode="External"/><Relationship Id="rId25" Type="http://schemas.openxmlformats.org/officeDocument/2006/relationships/hyperlink" Target="https://stackoverflow.com/questions/33686747/save-a-list-to-a-txt-file" TargetMode="External"/><Relationship Id="rId33" Type="http://schemas.openxmlformats.org/officeDocument/2006/relationships/hyperlink" Target="https://www.freecodecamp.org/news/building-a-3-layer-neural-network-from-scratch-99239c4af5d3/" TargetMode="External"/><Relationship Id="rId38" Type="http://schemas.openxmlformats.org/officeDocument/2006/relationships/hyperlink" Target="https://machinelearningmastery.com/gradient-descent-optimization-from-scratch/" TargetMode="External"/><Relationship Id="rId46" Type="http://schemas.openxmlformats.org/officeDocument/2006/relationships/hyperlink" Target="https://stats.stackexchange.com/questions/259263/keras-numpy-error-why-does-accuracy-go-to-zero" TargetMode="External"/><Relationship Id="rId59" Type="http://schemas.openxmlformats.org/officeDocument/2006/relationships/hyperlink" Target="https://stackoverflow.com/questions/43490495/how-to-set-notebookapp-iopub-data-rate-limit-and-others-notebookapp-settings-in" TargetMode="External"/><Relationship Id="rId20" Type="http://schemas.openxmlformats.org/officeDocument/2006/relationships/hyperlink" Target="https://www.cs.cornell.edu/courses/cs1110/2016sp/lectures/03-17-16/13A.ListsOfNumbers.pdf" TargetMode="External"/><Relationship Id="rId41" Type="http://schemas.openxmlformats.org/officeDocument/2006/relationships/hyperlink" Target="https://www.interviewqs.com/ddi-code-snippets/rows-cols-python" TargetMode="External"/><Relationship Id="rId54" Type="http://schemas.openxmlformats.org/officeDocument/2006/relationships/hyperlink" Target="https://machinelearningmastery.com/tutorial-first-neural-network-python-kera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youtu.be/cA6Zo3-P8zg" TargetMode="External"/><Relationship Id="rId23" Type="http://schemas.openxmlformats.org/officeDocument/2006/relationships/hyperlink" Target="https://stackoverflow.com/questions/7353743/make-dictionary-from-csv-file-columns" TargetMode="External"/><Relationship Id="rId28" Type="http://schemas.openxmlformats.org/officeDocument/2006/relationships/hyperlink" Target="https://www.javaer101.com/en/article/18702605.html" TargetMode="External"/><Relationship Id="rId36" Type="http://schemas.openxmlformats.org/officeDocument/2006/relationships/hyperlink" Target="https://stackoverflow.com/questions/43030363/valueerror-could-not-convert-string-to-float" TargetMode="External"/><Relationship Id="rId49" Type="http://schemas.openxmlformats.org/officeDocument/2006/relationships/hyperlink" Target="https://github.com/k8xu/movie-rating-prediction/blob/master/Prediction_of_Movie_Ratings_Among_Young_Adults.ipynb" TargetMode="External"/><Relationship Id="rId57" Type="http://schemas.openxmlformats.org/officeDocument/2006/relationships/hyperlink" Target="https://gist.github.com/maunashjani/922e5a2a60130367dc58f1ee1fd6da36" TargetMode="External"/><Relationship Id="rId10" Type="http://schemas.openxmlformats.org/officeDocument/2006/relationships/image" Target="media/image3.png"/><Relationship Id="rId31" Type="http://schemas.openxmlformats.org/officeDocument/2006/relationships/hyperlink" Target="https://github.com/cugzj/Simple-Linear-Regression/blob/master/LR_example.py" TargetMode="External"/><Relationship Id="rId44" Type="http://schemas.openxmlformats.org/officeDocument/2006/relationships/hyperlink" Target="https://stackoverflow.com/questions/42379138/keras-valueerror-no-data-provided-for-input-1-need-data-for-each-key/50666476" TargetMode="External"/><Relationship Id="rId52" Type="http://schemas.openxmlformats.org/officeDocument/2006/relationships/hyperlink" Target="https://towardsdatascience.com/one-hot-encoding-multicollinearity-and-the-dummy-variable-trap-b5840be3c41a"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5EAEE60EDD7A4984D0AC095E3B4CC3" ma:contentTypeVersion="13" ma:contentTypeDescription="Create a new document." ma:contentTypeScope="" ma:versionID="700d1d18326bd1bfe08b7c32d5a8341c">
  <xsd:schema xmlns:xsd="http://www.w3.org/2001/XMLSchema" xmlns:xs="http://www.w3.org/2001/XMLSchema" xmlns:p="http://schemas.microsoft.com/office/2006/metadata/properties" xmlns:ns3="cc555bf5-b45c-452d-8dee-0bd45cfdf096" xmlns:ns4="84c37f0f-2422-4775-b294-2322c18a194f" targetNamespace="http://schemas.microsoft.com/office/2006/metadata/properties" ma:root="true" ma:fieldsID="4f35fa1abbedaf7b7967ddad6cf2f3ed" ns3:_="" ns4:_="">
    <xsd:import namespace="cc555bf5-b45c-452d-8dee-0bd45cfdf096"/>
    <xsd:import namespace="84c37f0f-2422-4775-b294-2322c18a1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55bf5-b45c-452d-8dee-0bd45cfdf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c37f0f-2422-4775-b294-2322c18a19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E35EFB-C0FA-4B40-AF11-49346112001C}">
  <ds:schemaRefs>
    <ds:schemaRef ds:uri="http://schemas.microsoft.com/sharepoint/v3/contenttype/forms"/>
  </ds:schemaRefs>
</ds:datastoreItem>
</file>

<file path=customXml/itemProps2.xml><?xml version="1.0" encoding="utf-8"?>
<ds:datastoreItem xmlns:ds="http://schemas.openxmlformats.org/officeDocument/2006/customXml" ds:itemID="{C40A57AF-AAC7-43F9-9017-0445B85556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449254-2D4E-4B94-A89A-F1B0DD743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55bf5-b45c-452d-8dee-0bd45cfdf096"/>
    <ds:schemaRef ds:uri="84c37f0f-2422-4775-b294-2322c18a1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Sweta [Student]</dc:creator>
  <cp:keywords/>
  <dc:description/>
  <cp:lastModifiedBy>DAS, Sweta [Student]</cp:lastModifiedBy>
  <cp:revision>5</cp:revision>
  <dcterms:created xsi:type="dcterms:W3CDTF">2021-05-05T15:27:00Z</dcterms:created>
  <dcterms:modified xsi:type="dcterms:W3CDTF">2021-05-05T16:06:00Z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0x010100D15EAEE60EDD7A4984D0AC095E3B4CC3</vt:lpwstr>
  </property>
</Properties>
</file>